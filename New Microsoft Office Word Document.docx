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B35" w:rsidRPr="00173B35" w:rsidRDefault="00173B35" w:rsidP="00173B35">
      <w:pPr>
        <w:shd w:val="clear" w:color="auto" w:fill="FFFFFF"/>
        <w:spacing w:before="272" w:after="136" w:line="360" w:lineRule="atLeast"/>
        <w:outlineLvl w:val="1"/>
        <w:rPr>
          <w:rFonts w:ascii="Georgia" w:eastAsia="Times New Roman" w:hAnsi="Georgia" w:cs="Times New Roman"/>
          <w:color w:val="484848"/>
          <w:spacing w:val="7"/>
          <w:sz w:val="27"/>
          <w:szCs w:val="27"/>
        </w:rPr>
      </w:pPr>
      <w:r w:rsidRPr="00173B35">
        <w:rPr>
          <w:rFonts w:ascii="Georgia" w:eastAsia="Times New Roman" w:hAnsi="Georgia" w:cs="Times New Roman"/>
          <w:color w:val="484848"/>
          <w:spacing w:val="7"/>
          <w:sz w:val="27"/>
          <w:szCs w:val="27"/>
        </w:rPr>
        <w:t>http://www.dotnetawesome.com/2016/12/crud-operation-using-datatables-aspnet-mvc.html</w:t>
      </w:r>
    </w:p>
    <w:p w:rsidR="00173B35" w:rsidRDefault="00173B35" w:rsidP="00173B35">
      <w:pPr>
        <w:shd w:val="clear" w:color="auto" w:fill="FFFFFF"/>
        <w:spacing w:before="272" w:after="136" w:line="360" w:lineRule="atLeast"/>
        <w:outlineLvl w:val="1"/>
        <w:rPr>
          <w:rFonts w:ascii="Georgia" w:eastAsia="Times New Roman" w:hAnsi="Georgia" w:cs="Times New Roman"/>
          <w:color w:val="484848"/>
          <w:spacing w:val="7"/>
          <w:sz w:val="27"/>
          <w:szCs w:val="27"/>
        </w:rPr>
      </w:pPr>
      <w:r w:rsidRPr="00173B35">
        <w:rPr>
          <w:rFonts w:ascii="Georgia" w:eastAsia="Times New Roman" w:hAnsi="Georgia" w:cs="Times New Roman"/>
          <w:color w:val="484848"/>
          <w:spacing w:val="7"/>
          <w:sz w:val="27"/>
          <w:szCs w:val="27"/>
        </w:rPr>
        <w:t>https://www.youtube.com/watch?v=3pEax-5wXG8&amp;list=WL&amp;index=28</w:t>
      </w:r>
    </w:p>
    <w:p w:rsidR="00173B35" w:rsidRDefault="00173B35" w:rsidP="00173B35">
      <w:pPr>
        <w:shd w:val="clear" w:color="auto" w:fill="FFFFFF"/>
        <w:spacing w:before="272" w:after="136" w:line="360" w:lineRule="atLeast"/>
        <w:outlineLvl w:val="1"/>
        <w:rPr>
          <w:rFonts w:ascii="Georgia" w:eastAsia="Times New Roman" w:hAnsi="Georgia" w:cs="Times New Roman"/>
          <w:color w:val="484848"/>
          <w:spacing w:val="7"/>
          <w:sz w:val="27"/>
          <w:szCs w:val="27"/>
        </w:rPr>
      </w:pPr>
    </w:p>
    <w:p w:rsidR="00173B35" w:rsidRPr="00173B35" w:rsidRDefault="00173B35" w:rsidP="00173B35">
      <w:pPr>
        <w:shd w:val="clear" w:color="auto" w:fill="FFFFFF"/>
        <w:spacing w:before="272" w:after="136" w:line="360" w:lineRule="atLeast"/>
        <w:outlineLvl w:val="1"/>
        <w:rPr>
          <w:rFonts w:ascii="Georgia" w:eastAsia="Times New Roman" w:hAnsi="Georgia" w:cs="Times New Roman"/>
          <w:color w:val="484848"/>
          <w:spacing w:val="7"/>
          <w:sz w:val="27"/>
          <w:szCs w:val="27"/>
        </w:rPr>
      </w:pPr>
      <w:r w:rsidRPr="00173B35">
        <w:rPr>
          <w:rFonts w:ascii="Georgia" w:eastAsia="Times New Roman" w:hAnsi="Georgia" w:cs="Times New Roman"/>
          <w:color w:val="484848"/>
          <w:spacing w:val="7"/>
          <w:sz w:val="27"/>
          <w:szCs w:val="27"/>
        </w:rPr>
        <w:t>Introduction</w:t>
      </w:r>
    </w:p>
    <w:p w:rsidR="00173B35" w:rsidRPr="00173B35" w:rsidRDefault="00173B35" w:rsidP="00173B3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C4C4C"/>
          <w:spacing w:val="3"/>
          <w:sz w:val="19"/>
          <w:szCs w:val="19"/>
        </w:rPr>
      </w:pPr>
      <w:r w:rsidRPr="00173B35">
        <w:rPr>
          <w:rFonts w:ascii="Verdana" w:eastAsia="Times New Roman" w:hAnsi="Verdana" w:cs="Times New Roman"/>
          <w:color w:val="4C4C4C"/>
          <w:spacing w:val="3"/>
          <w:sz w:val="19"/>
          <w:szCs w:val="19"/>
        </w:rPr>
        <w:t>In the previous article of this series "</w:t>
      </w:r>
      <w:hyperlink r:id="rId5" w:tgtFrame="_blank" w:history="1">
        <w:r w:rsidRPr="00173B35">
          <w:rPr>
            <w:rFonts w:ascii="Verdana" w:eastAsia="Times New Roman" w:hAnsi="Verdana" w:cs="Times New Roman"/>
            <w:color w:val="E15D5D"/>
            <w:spacing w:val="5"/>
            <w:sz w:val="19"/>
            <w:u w:val="single"/>
          </w:rPr>
          <w:t xml:space="preserve">Implementing </w:t>
        </w:r>
        <w:proofErr w:type="spellStart"/>
        <w:r w:rsidRPr="00173B35">
          <w:rPr>
            <w:rFonts w:ascii="Verdana" w:eastAsia="Times New Roman" w:hAnsi="Verdana" w:cs="Times New Roman"/>
            <w:color w:val="E15D5D"/>
            <w:spacing w:val="5"/>
            <w:sz w:val="19"/>
            <w:u w:val="single"/>
          </w:rPr>
          <w:t>jQuery</w:t>
        </w:r>
        <w:proofErr w:type="spellEnd"/>
        <w:r w:rsidRPr="00173B35">
          <w:rPr>
            <w:rFonts w:ascii="Verdana" w:eastAsia="Times New Roman" w:hAnsi="Verdana" w:cs="Times New Roman"/>
            <w:color w:val="E15D5D"/>
            <w:spacing w:val="5"/>
            <w:sz w:val="19"/>
            <w:u w:val="single"/>
          </w:rPr>
          <w:t xml:space="preserve"> </w:t>
        </w:r>
        <w:proofErr w:type="spellStart"/>
        <w:r w:rsidRPr="00173B35">
          <w:rPr>
            <w:rFonts w:ascii="Verdana" w:eastAsia="Times New Roman" w:hAnsi="Verdana" w:cs="Times New Roman"/>
            <w:color w:val="E15D5D"/>
            <w:spacing w:val="5"/>
            <w:sz w:val="19"/>
            <w:u w:val="single"/>
          </w:rPr>
          <w:t>Datatables</w:t>
        </w:r>
        <w:proofErr w:type="spellEnd"/>
        <w:r w:rsidRPr="00173B35">
          <w:rPr>
            <w:rFonts w:ascii="Verdana" w:eastAsia="Times New Roman" w:hAnsi="Verdana" w:cs="Times New Roman"/>
            <w:color w:val="E15D5D"/>
            <w:spacing w:val="5"/>
            <w:sz w:val="19"/>
            <w:u w:val="single"/>
          </w:rPr>
          <w:t xml:space="preserve"> in ASP.NET MVC application</w:t>
        </w:r>
      </w:hyperlink>
      <w:r w:rsidRPr="00173B35">
        <w:rPr>
          <w:rFonts w:ascii="Verdana" w:eastAsia="Times New Roman" w:hAnsi="Verdana" w:cs="Times New Roman"/>
          <w:color w:val="4C4C4C"/>
          <w:spacing w:val="3"/>
          <w:sz w:val="19"/>
          <w:szCs w:val="19"/>
        </w:rPr>
        <w:t>", we have seen followings.</w:t>
      </w:r>
      <w:r w:rsidRPr="00173B35">
        <w:rPr>
          <w:rFonts w:ascii="Verdana" w:eastAsia="Times New Roman" w:hAnsi="Verdana" w:cs="Times New Roman"/>
          <w:color w:val="4C4C4C"/>
          <w:spacing w:val="3"/>
          <w:sz w:val="19"/>
          <w:szCs w:val="19"/>
        </w:rPr>
        <w:br/>
      </w:r>
      <w:r w:rsidRPr="00173B35">
        <w:rPr>
          <w:rFonts w:ascii="Verdana" w:eastAsia="Times New Roman" w:hAnsi="Verdana" w:cs="Times New Roman"/>
          <w:color w:val="4C4C4C"/>
          <w:spacing w:val="3"/>
          <w:sz w:val="19"/>
          <w:szCs w:val="19"/>
        </w:rPr>
        <w:br/>
      </w:r>
      <w:r w:rsidRPr="00173B35">
        <w:rPr>
          <w:rFonts w:ascii="Verdana" w:eastAsia="Times New Roman" w:hAnsi="Verdana" w:cs="Times New Roman"/>
          <w:color w:val="4C4C4C"/>
          <w:spacing w:val="3"/>
          <w:sz w:val="19"/>
          <w:szCs w:val="19"/>
        </w:rPr>
        <w:br/>
      </w:r>
    </w:p>
    <w:p w:rsidR="00173B35" w:rsidRPr="00173B35" w:rsidRDefault="00173B35" w:rsidP="00173B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C4C4C"/>
          <w:spacing w:val="5"/>
          <w:sz w:val="19"/>
          <w:szCs w:val="19"/>
        </w:rPr>
      </w:pPr>
      <w:hyperlink r:id="rId6" w:history="1">
        <w:r w:rsidRPr="00173B35">
          <w:rPr>
            <w:rFonts w:ascii="Verdana" w:eastAsia="Times New Roman" w:hAnsi="Verdana" w:cs="Times New Roman"/>
            <w:color w:val="E15D5D"/>
            <w:spacing w:val="5"/>
            <w:sz w:val="19"/>
            <w:u w:val="single"/>
          </w:rPr>
          <w:t xml:space="preserve">Implement </w:t>
        </w:r>
        <w:proofErr w:type="spellStart"/>
        <w:r w:rsidRPr="00173B35">
          <w:rPr>
            <w:rFonts w:ascii="Verdana" w:eastAsia="Times New Roman" w:hAnsi="Verdana" w:cs="Times New Roman"/>
            <w:color w:val="E15D5D"/>
            <w:spacing w:val="5"/>
            <w:sz w:val="19"/>
            <w:u w:val="single"/>
          </w:rPr>
          <w:t>jQuery</w:t>
        </w:r>
        <w:proofErr w:type="spellEnd"/>
        <w:r w:rsidRPr="00173B35">
          <w:rPr>
            <w:rFonts w:ascii="Verdana" w:eastAsia="Times New Roman" w:hAnsi="Verdana" w:cs="Times New Roman"/>
            <w:color w:val="E15D5D"/>
            <w:spacing w:val="5"/>
            <w:sz w:val="19"/>
            <w:u w:val="single"/>
          </w:rPr>
          <w:t xml:space="preserve"> </w:t>
        </w:r>
        <w:proofErr w:type="spellStart"/>
        <w:r w:rsidRPr="00173B35">
          <w:rPr>
            <w:rFonts w:ascii="Verdana" w:eastAsia="Times New Roman" w:hAnsi="Verdana" w:cs="Times New Roman"/>
            <w:color w:val="E15D5D"/>
            <w:spacing w:val="5"/>
            <w:sz w:val="19"/>
            <w:u w:val="single"/>
          </w:rPr>
          <w:t>Datatable</w:t>
        </w:r>
        <w:proofErr w:type="spellEnd"/>
        <w:r w:rsidRPr="00173B35">
          <w:rPr>
            <w:rFonts w:ascii="Verdana" w:eastAsia="Times New Roman" w:hAnsi="Verdana" w:cs="Times New Roman"/>
            <w:color w:val="E15D5D"/>
            <w:spacing w:val="5"/>
            <w:sz w:val="19"/>
            <w:u w:val="single"/>
          </w:rPr>
          <w:t xml:space="preserve"> in ASP.NET MVC application</w:t>
        </w:r>
      </w:hyperlink>
    </w:p>
    <w:p w:rsidR="00173B35" w:rsidRPr="00173B35" w:rsidRDefault="00173B35" w:rsidP="00173B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C4C4C"/>
          <w:spacing w:val="5"/>
          <w:sz w:val="19"/>
          <w:szCs w:val="19"/>
        </w:rPr>
      </w:pPr>
      <w:hyperlink r:id="rId7" w:history="1">
        <w:proofErr w:type="spellStart"/>
        <w:r w:rsidRPr="00173B35">
          <w:rPr>
            <w:rFonts w:ascii="Verdana" w:eastAsia="Times New Roman" w:hAnsi="Verdana" w:cs="Times New Roman"/>
            <w:color w:val="E15D5D"/>
            <w:spacing w:val="5"/>
            <w:sz w:val="19"/>
            <w:u w:val="single"/>
          </w:rPr>
          <w:t>jQuery</w:t>
        </w:r>
        <w:proofErr w:type="spellEnd"/>
        <w:r w:rsidRPr="00173B35">
          <w:rPr>
            <w:rFonts w:ascii="Verdana" w:eastAsia="Times New Roman" w:hAnsi="Verdana" w:cs="Times New Roman"/>
            <w:color w:val="E15D5D"/>
            <w:spacing w:val="5"/>
            <w:sz w:val="19"/>
            <w:u w:val="single"/>
          </w:rPr>
          <w:t xml:space="preserve"> </w:t>
        </w:r>
        <w:proofErr w:type="spellStart"/>
        <w:r w:rsidRPr="00173B35">
          <w:rPr>
            <w:rFonts w:ascii="Verdana" w:eastAsia="Times New Roman" w:hAnsi="Verdana" w:cs="Times New Roman"/>
            <w:color w:val="E15D5D"/>
            <w:spacing w:val="5"/>
            <w:sz w:val="19"/>
            <w:u w:val="single"/>
          </w:rPr>
          <w:t>Datatable</w:t>
        </w:r>
        <w:proofErr w:type="spellEnd"/>
        <w:r w:rsidRPr="00173B35">
          <w:rPr>
            <w:rFonts w:ascii="Verdana" w:eastAsia="Times New Roman" w:hAnsi="Verdana" w:cs="Times New Roman"/>
            <w:color w:val="E15D5D"/>
            <w:spacing w:val="5"/>
            <w:sz w:val="19"/>
            <w:u w:val="single"/>
          </w:rPr>
          <w:t xml:space="preserve"> server side pagination and sorting in ASP.NET MVC</w:t>
        </w:r>
      </w:hyperlink>
    </w:p>
    <w:p w:rsidR="00173B35" w:rsidRPr="00173B35" w:rsidRDefault="00173B35" w:rsidP="00173B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C4C4C"/>
          <w:spacing w:val="5"/>
          <w:sz w:val="19"/>
          <w:szCs w:val="19"/>
        </w:rPr>
      </w:pPr>
      <w:hyperlink r:id="rId8" w:history="1">
        <w:r w:rsidRPr="00173B35">
          <w:rPr>
            <w:rFonts w:ascii="Verdana" w:eastAsia="Times New Roman" w:hAnsi="Verdana" w:cs="Times New Roman"/>
            <w:color w:val="E15D5D"/>
            <w:spacing w:val="5"/>
            <w:sz w:val="19"/>
            <w:u w:val="single"/>
          </w:rPr>
          <w:t xml:space="preserve">Implement custom multicolumn server-side filtering in </w:t>
        </w:r>
        <w:proofErr w:type="spellStart"/>
        <w:r w:rsidRPr="00173B35">
          <w:rPr>
            <w:rFonts w:ascii="Verdana" w:eastAsia="Times New Roman" w:hAnsi="Verdana" w:cs="Times New Roman"/>
            <w:color w:val="E15D5D"/>
            <w:spacing w:val="5"/>
            <w:sz w:val="19"/>
            <w:u w:val="single"/>
          </w:rPr>
          <w:t>jQuery</w:t>
        </w:r>
        <w:proofErr w:type="spellEnd"/>
        <w:r w:rsidRPr="00173B35">
          <w:rPr>
            <w:rFonts w:ascii="Verdana" w:eastAsia="Times New Roman" w:hAnsi="Verdana" w:cs="Times New Roman"/>
            <w:color w:val="E15D5D"/>
            <w:spacing w:val="5"/>
            <w:sz w:val="19"/>
            <w:u w:val="single"/>
          </w:rPr>
          <w:t xml:space="preserve"> </w:t>
        </w:r>
        <w:proofErr w:type="spellStart"/>
        <w:r w:rsidRPr="00173B35">
          <w:rPr>
            <w:rFonts w:ascii="Verdana" w:eastAsia="Times New Roman" w:hAnsi="Verdana" w:cs="Times New Roman"/>
            <w:color w:val="E15D5D"/>
            <w:spacing w:val="5"/>
            <w:sz w:val="19"/>
            <w:u w:val="single"/>
          </w:rPr>
          <w:t>dataTables</w:t>
        </w:r>
        <w:proofErr w:type="spellEnd"/>
      </w:hyperlink>
    </w:p>
    <w:p w:rsidR="00173B35" w:rsidRPr="00173B35" w:rsidRDefault="00173B35" w:rsidP="00173B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C4C4C"/>
          <w:spacing w:val="5"/>
          <w:sz w:val="19"/>
          <w:szCs w:val="19"/>
        </w:rPr>
      </w:pPr>
      <w:hyperlink r:id="rId9" w:tgtFrame="_blank" w:history="1">
        <w:r w:rsidRPr="00173B35">
          <w:rPr>
            <w:rFonts w:ascii="Verdana" w:eastAsia="Times New Roman" w:hAnsi="Verdana" w:cs="Times New Roman"/>
            <w:color w:val="E15D5D"/>
            <w:spacing w:val="5"/>
            <w:sz w:val="19"/>
            <w:u w:val="single"/>
          </w:rPr>
          <w:t xml:space="preserve">Full CRUD operation using </w:t>
        </w:r>
        <w:proofErr w:type="spellStart"/>
        <w:r w:rsidRPr="00173B35">
          <w:rPr>
            <w:rFonts w:ascii="Verdana" w:eastAsia="Times New Roman" w:hAnsi="Verdana" w:cs="Times New Roman"/>
            <w:color w:val="E15D5D"/>
            <w:spacing w:val="5"/>
            <w:sz w:val="19"/>
            <w:u w:val="single"/>
          </w:rPr>
          <w:t>datatables</w:t>
        </w:r>
        <w:proofErr w:type="spellEnd"/>
        <w:r w:rsidRPr="00173B35">
          <w:rPr>
            <w:rFonts w:ascii="Verdana" w:eastAsia="Times New Roman" w:hAnsi="Verdana" w:cs="Times New Roman"/>
            <w:color w:val="E15D5D"/>
            <w:spacing w:val="5"/>
            <w:sz w:val="19"/>
            <w:u w:val="single"/>
          </w:rPr>
          <w:t xml:space="preserve"> in ASP.NET MVC</w:t>
        </w:r>
      </w:hyperlink>
    </w:p>
    <w:p w:rsidR="00173B35" w:rsidRPr="00173B35" w:rsidRDefault="00173B35" w:rsidP="00173B3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C4C4C"/>
          <w:spacing w:val="3"/>
          <w:sz w:val="19"/>
          <w:szCs w:val="19"/>
        </w:rPr>
      </w:pPr>
      <w:r w:rsidRPr="00173B35">
        <w:rPr>
          <w:rFonts w:ascii="Verdana" w:eastAsia="Times New Roman" w:hAnsi="Verdana" w:cs="Times New Roman"/>
          <w:color w:val="4C4C4C"/>
          <w:spacing w:val="3"/>
          <w:sz w:val="19"/>
          <w:szCs w:val="19"/>
        </w:rPr>
        <w:br/>
        <w:t>Where we have used </w:t>
      </w:r>
      <w:proofErr w:type="spellStart"/>
      <w:r w:rsidRPr="00173B35">
        <w:rPr>
          <w:rFonts w:ascii="Verdana" w:eastAsia="Times New Roman" w:hAnsi="Verdana" w:cs="Times New Roman"/>
          <w:color w:val="4C4C4C"/>
          <w:spacing w:val="3"/>
          <w:sz w:val="19"/>
          <w:szCs w:val="19"/>
        </w:rPr>
        <w:fldChar w:fldCharType="begin"/>
      </w:r>
      <w:r w:rsidRPr="00173B35">
        <w:rPr>
          <w:rFonts w:ascii="Verdana" w:eastAsia="Times New Roman" w:hAnsi="Verdana" w:cs="Times New Roman"/>
          <w:color w:val="4C4C4C"/>
          <w:spacing w:val="3"/>
          <w:sz w:val="19"/>
          <w:szCs w:val="19"/>
        </w:rPr>
        <w:instrText xml:space="preserve"> HYPERLINK "https://datatables.net/" </w:instrText>
      </w:r>
      <w:r w:rsidRPr="00173B35">
        <w:rPr>
          <w:rFonts w:ascii="Verdana" w:eastAsia="Times New Roman" w:hAnsi="Verdana" w:cs="Times New Roman"/>
          <w:color w:val="4C4C4C"/>
          <w:spacing w:val="3"/>
          <w:sz w:val="19"/>
          <w:szCs w:val="19"/>
        </w:rPr>
        <w:fldChar w:fldCharType="separate"/>
      </w:r>
      <w:r w:rsidRPr="00173B35">
        <w:rPr>
          <w:rFonts w:ascii="Verdana" w:eastAsia="Times New Roman" w:hAnsi="Verdana" w:cs="Times New Roman"/>
          <w:color w:val="E15D5D"/>
          <w:spacing w:val="5"/>
          <w:sz w:val="19"/>
          <w:u w:val="single"/>
        </w:rPr>
        <w:t>Datatables</w:t>
      </w:r>
      <w:proofErr w:type="spellEnd"/>
      <w:r w:rsidRPr="00173B35">
        <w:rPr>
          <w:rFonts w:ascii="Verdana" w:eastAsia="Times New Roman" w:hAnsi="Verdana" w:cs="Times New Roman"/>
          <w:color w:val="4C4C4C"/>
          <w:spacing w:val="3"/>
          <w:sz w:val="19"/>
          <w:szCs w:val="19"/>
        </w:rPr>
        <w:fldChar w:fldCharType="end"/>
      </w:r>
      <w:r w:rsidRPr="00173B35">
        <w:rPr>
          <w:rFonts w:ascii="Verdana" w:eastAsia="Times New Roman" w:hAnsi="Verdana" w:cs="Times New Roman"/>
          <w:color w:val="4C4C4C"/>
          <w:spacing w:val="3"/>
          <w:sz w:val="19"/>
          <w:szCs w:val="19"/>
        </w:rPr>
        <w:t> </w:t>
      </w:r>
      <w:proofErr w:type="spellStart"/>
      <w:r w:rsidRPr="00173B35">
        <w:rPr>
          <w:rFonts w:ascii="Verdana" w:eastAsia="Times New Roman" w:hAnsi="Verdana" w:cs="Times New Roman"/>
          <w:color w:val="4C4C4C"/>
          <w:spacing w:val="3"/>
          <w:sz w:val="19"/>
          <w:szCs w:val="19"/>
        </w:rPr>
        <w:t>plugin</w:t>
      </w:r>
      <w:proofErr w:type="spellEnd"/>
      <w:r w:rsidRPr="00173B35">
        <w:rPr>
          <w:rFonts w:ascii="Verdana" w:eastAsia="Times New Roman" w:hAnsi="Verdana" w:cs="Times New Roman"/>
          <w:color w:val="4C4C4C"/>
          <w:spacing w:val="3"/>
          <w:sz w:val="19"/>
          <w:szCs w:val="19"/>
        </w:rPr>
        <w:t xml:space="preserve"> to basically display data with various features.</w:t>
      </w:r>
      <w:r w:rsidRPr="00173B35">
        <w:rPr>
          <w:rFonts w:ascii="Verdana" w:eastAsia="Times New Roman" w:hAnsi="Verdana" w:cs="Times New Roman"/>
          <w:color w:val="4C4C4C"/>
          <w:spacing w:val="3"/>
          <w:sz w:val="19"/>
          <w:szCs w:val="19"/>
        </w:rPr>
        <w:br/>
      </w:r>
      <w:r w:rsidRPr="00173B35">
        <w:rPr>
          <w:rFonts w:ascii="Verdana" w:eastAsia="Times New Roman" w:hAnsi="Verdana" w:cs="Times New Roman"/>
          <w:color w:val="4C4C4C"/>
          <w:spacing w:val="3"/>
          <w:sz w:val="19"/>
          <w:szCs w:val="19"/>
        </w:rPr>
        <w:br/>
        <w:t xml:space="preserve">Because a lot of requests from readers to me to write a tutorial for implement CRUD operation in </w:t>
      </w:r>
      <w:proofErr w:type="spellStart"/>
      <w:r w:rsidRPr="00173B35">
        <w:rPr>
          <w:rFonts w:ascii="Verdana" w:eastAsia="Times New Roman" w:hAnsi="Verdana" w:cs="Times New Roman"/>
          <w:color w:val="4C4C4C"/>
          <w:spacing w:val="3"/>
          <w:sz w:val="19"/>
          <w:szCs w:val="19"/>
        </w:rPr>
        <w:t>Datatables</w:t>
      </w:r>
      <w:proofErr w:type="spellEnd"/>
      <w:r w:rsidRPr="00173B35">
        <w:rPr>
          <w:rFonts w:ascii="Verdana" w:eastAsia="Times New Roman" w:hAnsi="Verdana" w:cs="Times New Roman"/>
          <w:color w:val="4C4C4C"/>
          <w:spacing w:val="3"/>
          <w:sz w:val="19"/>
          <w:szCs w:val="19"/>
        </w:rPr>
        <w:t xml:space="preserve">, today I am going to show you how we can implement CRUD operation in </w:t>
      </w:r>
      <w:proofErr w:type="spellStart"/>
      <w:r w:rsidRPr="00173B35">
        <w:rPr>
          <w:rFonts w:ascii="Verdana" w:eastAsia="Times New Roman" w:hAnsi="Verdana" w:cs="Times New Roman"/>
          <w:color w:val="4C4C4C"/>
          <w:spacing w:val="3"/>
          <w:sz w:val="19"/>
          <w:szCs w:val="19"/>
        </w:rPr>
        <w:t>Datatables</w:t>
      </w:r>
      <w:proofErr w:type="spellEnd"/>
      <w:r w:rsidRPr="00173B35">
        <w:rPr>
          <w:rFonts w:ascii="Verdana" w:eastAsia="Times New Roman" w:hAnsi="Verdana" w:cs="Times New Roman"/>
          <w:color w:val="4C4C4C"/>
          <w:spacing w:val="3"/>
          <w:sz w:val="19"/>
          <w:szCs w:val="19"/>
        </w:rPr>
        <w:t>. </w:t>
      </w:r>
    </w:p>
    <w:p w:rsidR="00173B35" w:rsidRPr="00173B35" w:rsidRDefault="00173B35" w:rsidP="00173B3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C4C4C"/>
          <w:spacing w:val="3"/>
          <w:sz w:val="19"/>
          <w:szCs w:val="19"/>
        </w:rPr>
      </w:pPr>
      <w:r w:rsidRPr="00173B35">
        <w:rPr>
          <w:rFonts w:ascii="Verdana" w:eastAsia="Times New Roman" w:hAnsi="Verdana" w:cs="Times New Roman"/>
          <w:color w:val="4C4C4C"/>
          <w:spacing w:val="3"/>
          <w:sz w:val="19"/>
          <w:szCs w:val="19"/>
        </w:rPr>
        <w:br/>
        <w:t xml:space="preserve">We know that </w:t>
      </w:r>
      <w:proofErr w:type="spellStart"/>
      <w:r w:rsidRPr="00173B35">
        <w:rPr>
          <w:rFonts w:ascii="Verdana" w:eastAsia="Times New Roman" w:hAnsi="Verdana" w:cs="Times New Roman"/>
          <w:color w:val="4C4C4C"/>
          <w:spacing w:val="3"/>
          <w:sz w:val="19"/>
          <w:szCs w:val="19"/>
        </w:rPr>
        <w:t>Datatable</w:t>
      </w:r>
      <w:proofErr w:type="spellEnd"/>
      <w:r w:rsidRPr="00173B35">
        <w:rPr>
          <w:rFonts w:ascii="Verdana" w:eastAsia="Times New Roman" w:hAnsi="Verdana" w:cs="Times New Roman"/>
          <w:color w:val="4C4C4C"/>
          <w:spacing w:val="3"/>
          <w:sz w:val="19"/>
          <w:szCs w:val="19"/>
        </w:rPr>
        <w:t xml:space="preserve"> is free but it's editor, which is used for CRUD operations are paid. Hence in this article, we will implement CRUD operation in </w:t>
      </w:r>
      <w:proofErr w:type="spellStart"/>
      <w:r w:rsidRPr="00173B35">
        <w:rPr>
          <w:rFonts w:ascii="Verdana" w:eastAsia="Times New Roman" w:hAnsi="Verdana" w:cs="Times New Roman"/>
          <w:color w:val="4C4C4C"/>
          <w:spacing w:val="3"/>
          <w:sz w:val="19"/>
          <w:szCs w:val="19"/>
        </w:rPr>
        <w:t>Datatable</w:t>
      </w:r>
      <w:proofErr w:type="spellEnd"/>
      <w:r w:rsidRPr="00173B35">
        <w:rPr>
          <w:rFonts w:ascii="Verdana" w:eastAsia="Times New Roman" w:hAnsi="Verdana" w:cs="Times New Roman"/>
          <w:color w:val="4C4C4C"/>
          <w:spacing w:val="3"/>
          <w:sz w:val="19"/>
          <w:szCs w:val="19"/>
        </w:rPr>
        <w:t xml:space="preserve"> using </w:t>
      </w:r>
      <w:proofErr w:type="spellStart"/>
      <w:r w:rsidRPr="00173B35">
        <w:rPr>
          <w:rFonts w:ascii="Verdana" w:eastAsia="Times New Roman" w:hAnsi="Verdana" w:cs="Times New Roman"/>
          <w:color w:val="4C4C4C"/>
          <w:spacing w:val="3"/>
          <w:sz w:val="19"/>
          <w:szCs w:val="19"/>
        </w:rPr>
        <w:t>jquery</w:t>
      </w:r>
      <w:proofErr w:type="spellEnd"/>
      <w:r w:rsidRPr="00173B35">
        <w:rPr>
          <w:rFonts w:ascii="Verdana" w:eastAsia="Times New Roman" w:hAnsi="Verdana" w:cs="Times New Roman"/>
          <w:color w:val="4C4C4C"/>
          <w:spacing w:val="3"/>
          <w:sz w:val="19"/>
          <w:szCs w:val="19"/>
        </w:rPr>
        <w:t xml:space="preserve"> modal popup.</w:t>
      </w:r>
      <w:r w:rsidRPr="00173B35">
        <w:rPr>
          <w:rFonts w:ascii="Verdana" w:eastAsia="Times New Roman" w:hAnsi="Verdana" w:cs="Times New Roman"/>
          <w:color w:val="4C4C4C"/>
          <w:spacing w:val="3"/>
          <w:sz w:val="19"/>
          <w:szCs w:val="19"/>
        </w:rPr>
        <w:br/>
      </w:r>
      <w:r w:rsidRPr="00173B35">
        <w:rPr>
          <w:rFonts w:ascii="Verdana" w:eastAsia="Times New Roman" w:hAnsi="Verdana" w:cs="Times New Roman"/>
          <w:color w:val="4C4C4C"/>
          <w:spacing w:val="3"/>
          <w:sz w:val="19"/>
          <w:szCs w:val="19"/>
        </w:rPr>
        <w:br/>
        <w:t xml:space="preserve">Ok, Let's start implementing CRUD operation in </w:t>
      </w:r>
      <w:proofErr w:type="spellStart"/>
      <w:r w:rsidRPr="00173B35">
        <w:rPr>
          <w:rFonts w:ascii="Verdana" w:eastAsia="Times New Roman" w:hAnsi="Verdana" w:cs="Times New Roman"/>
          <w:color w:val="4C4C4C"/>
          <w:spacing w:val="3"/>
          <w:sz w:val="19"/>
          <w:szCs w:val="19"/>
        </w:rPr>
        <w:t>jQuery</w:t>
      </w:r>
      <w:proofErr w:type="spellEnd"/>
      <w:r w:rsidRPr="00173B35">
        <w:rPr>
          <w:rFonts w:ascii="Verdana" w:eastAsia="Times New Roman" w:hAnsi="Verdana" w:cs="Times New Roman"/>
          <w:color w:val="4C4C4C"/>
          <w:spacing w:val="3"/>
          <w:sz w:val="19"/>
          <w:szCs w:val="19"/>
        </w:rPr>
        <w:t xml:space="preserve"> </w:t>
      </w:r>
      <w:proofErr w:type="spellStart"/>
      <w:r w:rsidRPr="00173B35">
        <w:rPr>
          <w:rFonts w:ascii="Verdana" w:eastAsia="Times New Roman" w:hAnsi="Verdana" w:cs="Times New Roman"/>
          <w:color w:val="4C4C4C"/>
          <w:spacing w:val="3"/>
          <w:sz w:val="19"/>
          <w:szCs w:val="19"/>
        </w:rPr>
        <w:t>Datatable</w:t>
      </w:r>
      <w:proofErr w:type="spellEnd"/>
      <w:r w:rsidRPr="00173B35">
        <w:rPr>
          <w:rFonts w:ascii="Verdana" w:eastAsia="Times New Roman" w:hAnsi="Verdana" w:cs="Times New Roman"/>
          <w:color w:val="4C4C4C"/>
          <w:spacing w:val="3"/>
          <w:sz w:val="19"/>
          <w:szCs w:val="19"/>
        </w:rPr>
        <w:t>.</w:t>
      </w:r>
    </w:p>
    <w:p w:rsidR="00173B35" w:rsidRPr="00173B35" w:rsidRDefault="00173B35" w:rsidP="00173B35">
      <w:pPr>
        <w:shd w:val="clear" w:color="auto" w:fill="FFFFFF"/>
        <w:spacing w:after="0" w:line="240" w:lineRule="auto"/>
        <w:rPr>
          <w:ins w:id="0" w:author="Unknown"/>
          <w:rFonts w:ascii="Verdana" w:eastAsia="Times New Roman" w:hAnsi="Verdana" w:cs="Times New Roman"/>
          <w:color w:val="4C4C4C"/>
          <w:spacing w:val="3"/>
          <w:sz w:val="19"/>
          <w:szCs w:val="19"/>
        </w:rPr>
      </w:pPr>
      <w:ins w:id="1" w:author="Unknown">
        <w:r w:rsidRPr="00173B35">
          <w:rPr>
            <w:rFonts w:ascii="Verdana" w:eastAsia="Times New Roman" w:hAnsi="Verdana" w:cs="Times New Roman"/>
            <w:color w:val="4C4C4C"/>
            <w:spacing w:val="3"/>
            <w:sz w:val="19"/>
            <w:szCs w:val="19"/>
          </w:rPr>
          <w:br/>
        </w:r>
      </w:ins>
    </w:p>
    <w:p w:rsidR="00173B35" w:rsidRPr="00173B35" w:rsidRDefault="00173B35" w:rsidP="00173B35">
      <w:pPr>
        <w:shd w:val="clear" w:color="auto" w:fill="FFFFFF"/>
        <w:spacing w:before="272" w:after="136" w:line="360" w:lineRule="atLeast"/>
        <w:outlineLvl w:val="1"/>
        <w:rPr>
          <w:ins w:id="2" w:author="Unknown"/>
          <w:rFonts w:ascii="Georgia" w:eastAsia="Times New Roman" w:hAnsi="Georgia" w:cs="Times New Roman"/>
          <w:color w:val="484848"/>
          <w:spacing w:val="7"/>
          <w:sz w:val="27"/>
          <w:szCs w:val="27"/>
        </w:rPr>
      </w:pPr>
      <w:ins w:id="3" w:author="Unknown">
        <w:r w:rsidRPr="00173B35">
          <w:rPr>
            <w:rFonts w:ascii="Georgia" w:eastAsia="Times New Roman" w:hAnsi="Georgia" w:cs="Times New Roman"/>
            <w:color w:val="484848"/>
            <w:spacing w:val="7"/>
            <w:sz w:val="27"/>
            <w:szCs w:val="27"/>
          </w:rPr>
          <w:t xml:space="preserve">Follow the following steps in order to implement "CRUD operation using </w:t>
        </w:r>
        <w:proofErr w:type="spellStart"/>
        <w:r w:rsidRPr="00173B35">
          <w:rPr>
            <w:rFonts w:ascii="Georgia" w:eastAsia="Times New Roman" w:hAnsi="Georgia" w:cs="Times New Roman"/>
            <w:color w:val="484848"/>
            <w:spacing w:val="7"/>
            <w:sz w:val="27"/>
            <w:szCs w:val="27"/>
          </w:rPr>
          <w:t>Datatables</w:t>
        </w:r>
        <w:proofErr w:type="spellEnd"/>
        <w:r w:rsidRPr="00173B35">
          <w:rPr>
            <w:rFonts w:ascii="Georgia" w:eastAsia="Times New Roman" w:hAnsi="Georgia" w:cs="Times New Roman"/>
            <w:color w:val="484848"/>
            <w:spacing w:val="7"/>
            <w:sz w:val="27"/>
            <w:szCs w:val="27"/>
          </w:rPr>
          <w:t xml:space="preserve"> in ASP.NET MVC".</w:t>
        </w:r>
      </w:ins>
    </w:p>
    <w:p w:rsidR="00173B35" w:rsidRPr="00173B35" w:rsidRDefault="00173B35" w:rsidP="00173B35">
      <w:pPr>
        <w:shd w:val="clear" w:color="auto" w:fill="FFFFFF"/>
        <w:spacing w:after="0" w:line="240" w:lineRule="auto"/>
        <w:rPr>
          <w:ins w:id="4" w:author="Unknown"/>
          <w:rFonts w:ascii="Verdana" w:eastAsia="Times New Roman" w:hAnsi="Verdana" w:cs="Times New Roman"/>
          <w:color w:val="4C4C4C"/>
          <w:spacing w:val="3"/>
          <w:sz w:val="19"/>
          <w:szCs w:val="19"/>
        </w:rPr>
      </w:pPr>
      <w:ins w:id="5" w:author="Unknown">
        <w:r w:rsidRPr="00173B35">
          <w:rPr>
            <w:rFonts w:ascii="Verdana" w:eastAsia="Times New Roman" w:hAnsi="Verdana" w:cs="Times New Roman"/>
            <w:b/>
            <w:bCs/>
            <w:color w:val="4C4C4C"/>
            <w:spacing w:val="3"/>
            <w:sz w:val="19"/>
          </w:rPr>
          <w:t>Here In this article, I have used Visual Studio 2015</w:t>
        </w:r>
      </w:ins>
    </w:p>
    <w:p w:rsidR="00173B35" w:rsidRPr="00173B35" w:rsidRDefault="00173B35" w:rsidP="00173B35">
      <w:pPr>
        <w:shd w:val="clear" w:color="auto" w:fill="FFFFFF"/>
        <w:spacing w:before="272" w:after="136" w:line="360" w:lineRule="atLeast"/>
        <w:outlineLvl w:val="1"/>
        <w:rPr>
          <w:ins w:id="6" w:author="Unknown"/>
          <w:rFonts w:ascii="Georgia" w:eastAsia="Times New Roman" w:hAnsi="Georgia" w:cs="Times New Roman"/>
          <w:color w:val="484848"/>
          <w:spacing w:val="7"/>
          <w:sz w:val="27"/>
          <w:szCs w:val="27"/>
        </w:rPr>
      </w:pPr>
      <w:ins w:id="7" w:author="Unknown">
        <w:r w:rsidRPr="00173B35">
          <w:rPr>
            <w:rFonts w:ascii="Georgia" w:eastAsia="Times New Roman" w:hAnsi="Georgia" w:cs="Times New Roman"/>
            <w:color w:val="484848"/>
            <w:spacing w:val="7"/>
            <w:sz w:val="27"/>
            <w:szCs w:val="27"/>
          </w:rPr>
          <w:t>Step - 1: Create New Project.</w:t>
        </w:r>
      </w:ins>
    </w:p>
    <w:p w:rsidR="00173B35" w:rsidRPr="00173B35" w:rsidRDefault="00173B35" w:rsidP="00173B35">
      <w:pPr>
        <w:shd w:val="clear" w:color="auto" w:fill="FFFFFF"/>
        <w:spacing w:after="0" w:line="240" w:lineRule="auto"/>
        <w:rPr>
          <w:ins w:id="8" w:author="Unknown"/>
          <w:rFonts w:ascii="Verdana" w:eastAsia="Times New Roman" w:hAnsi="Verdana" w:cs="Times New Roman"/>
          <w:color w:val="4C4C4C"/>
          <w:spacing w:val="3"/>
          <w:sz w:val="19"/>
          <w:szCs w:val="19"/>
        </w:rPr>
      </w:pPr>
      <w:ins w:id="9" w:author="Unknown">
        <w:r w:rsidRPr="00173B35">
          <w:rPr>
            <w:rFonts w:ascii="Verdana" w:eastAsia="Times New Roman" w:hAnsi="Verdana" w:cs="Times New Roman"/>
            <w:color w:val="4C4C4C"/>
            <w:spacing w:val="3"/>
            <w:sz w:val="19"/>
            <w:szCs w:val="19"/>
          </w:rPr>
          <w:t xml:space="preserve">Go to File &gt; New &gt; Project &gt; ASP.NET  Web Application (under web) &gt; Enter </w:t>
        </w:r>
        <w:proofErr w:type="spellStart"/>
        <w:r w:rsidRPr="00173B35">
          <w:rPr>
            <w:rFonts w:ascii="Verdana" w:eastAsia="Times New Roman" w:hAnsi="Verdana" w:cs="Times New Roman"/>
            <w:color w:val="4C4C4C"/>
            <w:spacing w:val="3"/>
            <w:sz w:val="19"/>
            <w:szCs w:val="19"/>
          </w:rPr>
          <w:t>enter</w:t>
        </w:r>
        <w:proofErr w:type="spellEnd"/>
        <w:r w:rsidRPr="00173B35">
          <w:rPr>
            <w:rFonts w:ascii="Verdana" w:eastAsia="Times New Roman" w:hAnsi="Verdana" w:cs="Times New Roman"/>
            <w:color w:val="4C4C4C"/>
            <w:spacing w:val="3"/>
            <w:sz w:val="19"/>
            <w:szCs w:val="19"/>
          </w:rPr>
          <w:t xml:space="preserve"> application name &gt; select your project location &gt; and then click on add button &gt; It will brings up a new dialog window for select template &gt; here I will select Empty template &gt; checked  MVC checkbox from Add folder and core </w:t>
        </w:r>
        <w:proofErr w:type="spellStart"/>
        <w:r w:rsidRPr="00173B35">
          <w:rPr>
            <w:rFonts w:ascii="Verdana" w:eastAsia="Times New Roman" w:hAnsi="Verdana" w:cs="Times New Roman"/>
            <w:color w:val="4C4C4C"/>
            <w:spacing w:val="3"/>
            <w:sz w:val="19"/>
            <w:szCs w:val="19"/>
          </w:rPr>
          <w:t>referances</w:t>
        </w:r>
        <w:proofErr w:type="spellEnd"/>
        <w:r w:rsidRPr="00173B35">
          <w:rPr>
            <w:rFonts w:ascii="Verdana" w:eastAsia="Times New Roman" w:hAnsi="Verdana" w:cs="Times New Roman"/>
            <w:color w:val="4C4C4C"/>
            <w:spacing w:val="3"/>
            <w:sz w:val="19"/>
            <w:szCs w:val="19"/>
          </w:rPr>
          <w:t xml:space="preserve"> for: &gt; and then click on ok button.</w:t>
        </w:r>
      </w:ins>
    </w:p>
    <w:p w:rsidR="00173B35" w:rsidRPr="00173B35" w:rsidRDefault="00173B35" w:rsidP="00173B35">
      <w:pPr>
        <w:shd w:val="clear" w:color="auto" w:fill="FFFFFF"/>
        <w:spacing w:before="272" w:after="136" w:line="360" w:lineRule="atLeast"/>
        <w:outlineLvl w:val="1"/>
        <w:rPr>
          <w:ins w:id="10" w:author="Unknown"/>
          <w:rFonts w:ascii="Georgia" w:eastAsia="Times New Roman" w:hAnsi="Georgia" w:cs="Times New Roman"/>
          <w:color w:val="484848"/>
          <w:spacing w:val="7"/>
          <w:sz w:val="27"/>
          <w:szCs w:val="27"/>
        </w:rPr>
      </w:pPr>
      <w:ins w:id="11" w:author="Unknown">
        <w:r w:rsidRPr="00173B35">
          <w:rPr>
            <w:rFonts w:ascii="Georgia" w:eastAsia="Times New Roman" w:hAnsi="Georgia" w:cs="Times New Roman"/>
            <w:color w:val="484848"/>
            <w:spacing w:val="7"/>
            <w:sz w:val="27"/>
            <w:szCs w:val="27"/>
          </w:rPr>
          <w:t>Step-2: Add a Database.</w:t>
        </w:r>
      </w:ins>
    </w:p>
    <w:p w:rsidR="00173B35" w:rsidRPr="00173B35" w:rsidRDefault="00173B35" w:rsidP="00173B35">
      <w:pPr>
        <w:shd w:val="clear" w:color="auto" w:fill="FFFFFF"/>
        <w:spacing w:after="0" w:line="240" w:lineRule="auto"/>
        <w:rPr>
          <w:ins w:id="12" w:author="Unknown"/>
          <w:rFonts w:ascii="Verdana" w:eastAsia="Times New Roman" w:hAnsi="Verdana" w:cs="Times New Roman"/>
          <w:color w:val="4C4C4C"/>
          <w:spacing w:val="3"/>
          <w:sz w:val="19"/>
          <w:szCs w:val="19"/>
        </w:rPr>
      </w:pPr>
      <w:ins w:id="13" w:author="Unknown">
        <w:r w:rsidRPr="00173B35">
          <w:rPr>
            <w:rFonts w:ascii="Verdana" w:eastAsia="Times New Roman" w:hAnsi="Verdana" w:cs="Times New Roman"/>
            <w:color w:val="4C4C4C"/>
            <w:spacing w:val="3"/>
            <w:sz w:val="19"/>
            <w:szCs w:val="19"/>
          </w:rPr>
          <w:lastRenderedPageBreak/>
          <w:t xml:space="preserve">Now I will create a database for our application. As this is a tutorial project, I will add a database in our applications here in the </w:t>
        </w:r>
        <w:proofErr w:type="spellStart"/>
        <w:r w:rsidRPr="00173B35">
          <w:rPr>
            <w:rFonts w:ascii="Verdana" w:eastAsia="Times New Roman" w:hAnsi="Verdana" w:cs="Times New Roman"/>
            <w:color w:val="4C4C4C"/>
            <w:spacing w:val="3"/>
            <w:sz w:val="19"/>
            <w:szCs w:val="19"/>
          </w:rPr>
          <w:t>app_data</w:t>
        </w:r>
        <w:proofErr w:type="spellEnd"/>
        <w:r w:rsidRPr="00173B35">
          <w:rPr>
            <w:rFonts w:ascii="Verdana" w:eastAsia="Times New Roman" w:hAnsi="Verdana" w:cs="Times New Roman"/>
            <w:color w:val="4C4C4C"/>
            <w:spacing w:val="3"/>
            <w:sz w:val="19"/>
            <w:szCs w:val="19"/>
          </w:rPr>
          <w:t xml:space="preserve"> folder.</w:t>
        </w:r>
        <w:r w:rsidRPr="00173B35">
          <w:rPr>
            <w:rFonts w:ascii="Verdana" w:eastAsia="Times New Roman" w:hAnsi="Verdana" w:cs="Times New Roman"/>
            <w:color w:val="4C4C4C"/>
            <w:spacing w:val="3"/>
            <w:sz w:val="19"/>
            <w:szCs w:val="19"/>
          </w:rPr>
          <w:br/>
        </w:r>
        <w:r w:rsidRPr="00173B35">
          <w:rPr>
            <w:rFonts w:ascii="Verdana" w:eastAsia="Times New Roman" w:hAnsi="Verdana" w:cs="Times New Roman"/>
            <w:color w:val="4C4C4C"/>
            <w:spacing w:val="3"/>
            <w:sz w:val="19"/>
            <w:szCs w:val="19"/>
          </w:rPr>
          <w:br/>
          <w:t xml:space="preserve">Go to Solution Explorer &gt; Right Click on </w:t>
        </w:r>
        <w:proofErr w:type="spellStart"/>
        <w:r w:rsidRPr="00173B35">
          <w:rPr>
            <w:rFonts w:ascii="Verdana" w:eastAsia="Times New Roman" w:hAnsi="Verdana" w:cs="Times New Roman"/>
            <w:color w:val="4C4C4C"/>
            <w:spacing w:val="3"/>
            <w:sz w:val="19"/>
            <w:szCs w:val="19"/>
          </w:rPr>
          <w:t>App_Data</w:t>
        </w:r>
        <w:proofErr w:type="spellEnd"/>
        <w:r w:rsidRPr="00173B35">
          <w:rPr>
            <w:rFonts w:ascii="Verdana" w:eastAsia="Times New Roman" w:hAnsi="Verdana" w:cs="Times New Roman"/>
            <w:color w:val="4C4C4C"/>
            <w:spacing w:val="3"/>
            <w:sz w:val="19"/>
            <w:szCs w:val="19"/>
          </w:rPr>
          <w:t xml:space="preserve"> folder &gt; Add &gt; New item &gt; Select SQL Server Database Under Data &gt; Enter Database name &gt; Add.</w:t>
        </w:r>
      </w:ins>
    </w:p>
    <w:p w:rsidR="00173B35" w:rsidRPr="00173B35" w:rsidRDefault="00173B35" w:rsidP="00173B35">
      <w:pPr>
        <w:shd w:val="clear" w:color="auto" w:fill="FFFFFF"/>
        <w:spacing w:before="272" w:after="136" w:line="360" w:lineRule="atLeast"/>
        <w:outlineLvl w:val="1"/>
        <w:rPr>
          <w:ins w:id="14" w:author="Unknown"/>
          <w:rFonts w:ascii="Georgia" w:eastAsia="Times New Roman" w:hAnsi="Georgia" w:cs="Times New Roman"/>
          <w:color w:val="484848"/>
          <w:spacing w:val="7"/>
          <w:sz w:val="27"/>
          <w:szCs w:val="27"/>
        </w:rPr>
      </w:pPr>
      <w:ins w:id="15" w:author="Unknown">
        <w:r w:rsidRPr="00173B35">
          <w:rPr>
            <w:rFonts w:ascii="Georgia" w:eastAsia="Times New Roman" w:hAnsi="Georgia" w:cs="Times New Roman"/>
            <w:color w:val="484848"/>
            <w:spacing w:val="7"/>
            <w:sz w:val="27"/>
            <w:szCs w:val="27"/>
          </w:rPr>
          <w:t>Step-3: Create a table in our database.</w:t>
        </w:r>
      </w:ins>
    </w:p>
    <w:p w:rsidR="00173B35" w:rsidRPr="00173B35" w:rsidRDefault="00173B35" w:rsidP="00173B35">
      <w:pPr>
        <w:shd w:val="clear" w:color="auto" w:fill="FFFFFF"/>
        <w:spacing w:after="0" w:line="240" w:lineRule="auto"/>
        <w:rPr>
          <w:ins w:id="16" w:author="Unknown"/>
          <w:rFonts w:ascii="Verdana" w:eastAsia="Times New Roman" w:hAnsi="Verdana" w:cs="Times New Roman"/>
          <w:color w:val="4C4C4C"/>
          <w:spacing w:val="3"/>
          <w:sz w:val="19"/>
          <w:szCs w:val="19"/>
        </w:rPr>
      </w:pPr>
      <w:ins w:id="17" w:author="Unknown">
        <w:r w:rsidRPr="00173B35">
          <w:rPr>
            <w:rFonts w:ascii="Verdana" w:eastAsia="Times New Roman" w:hAnsi="Verdana" w:cs="Times New Roman"/>
            <w:color w:val="4C4C4C"/>
            <w:spacing w:val="3"/>
            <w:sz w:val="19"/>
            <w:szCs w:val="19"/>
          </w:rPr>
          <w:t xml:space="preserve">In this example, I have added the table for store Employee information for implementing CRUD operation in </w:t>
        </w:r>
        <w:proofErr w:type="spellStart"/>
        <w:r w:rsidRPr="00173B35">
          <w:rPr>
            <w:rFonts w:ascii="Verdana" w:eastAsia="Times New Roman" w:hAnsi="Verdana" w:cs="Times New Roman"/>
            <w:color w:val="4C4C4C"/>
            <w:spacing w:val="3"/>
            <w:sz w:val="19"/>
            <w:szCs w:val="19"/>
          </w:rPr>
          <w:t>Datatable</w:t>
        </w:r>
        <w:proofErr w:type="spellEnd"/>
        <w:r w:rsidRPr="00173B35">
          <w:rPr>
            <w:rFonts w:ascii="Verdana" w:eastAsia="Times New Roman" w:hAnsi="Verdana" w:cs="Times New Roman"/>
            <w:color w:val="4C4C4C"/>
            <w:spacing w:val="3"/>
            <w:sz w:val="19"/>
            <w:szCs w:val="19"/>
          </w:rPr>
          <w:t>.</w:t>
        </w:r>
        <w:r w:rsidRPr="00173B35">
          <w:rPr>
            <w:rFonts w:ascii="Verdana" w:eastAsia="Times New Roman" w:hAnsi="Verdana" w:cs="Times New Roman"/>
            <w:color w:val="4C4C4C"/>
            <w:spacing w:val="3"/>
            <w:sz w:val="19"/>
            <w:szCs w:val="19"/>
          </w:rPr>
          <w:br/>
        </w:r>
      </w:ins>
    </w:p>
    <w:p w:rsidR="00173B35" w:rsidRPr="00173B35" w:rsidRDefault="00173B35" w:rsidP="00173B35">
      <w:pPr>
        <w:shd w:val="clear" w:color="auto" w:fill="FFFFFF"/>
        <w:spacing w:after="0" w:line="240" w:lineRule="auto"/>
        <w:jc w:val="center"/>
        <w:rPr>
          <w:ins w:id="18" w:author="Unknown"/>
          <w:rFonts w:ascii="Verdana" w:eastAsia="Times New Roman" w:hAnsi="Verdana" w:cs="Times New Roman"/>
          <w:color w:val="4C4C4C"/>
          <w:spacing w:val="3"/>
          <w:sz w:val="19"/>
          <w:szCs w:val="19"/>
        </w:rPr>
      </w:pPr>
      <w:r>
        <w:rPr>
          <w:rFonts w:ascii="Verdana" w:eastAsia="Times New Roman" w:hAnsi="Verdana" w:cs="Times New Roman"/>
          <w:noProof/>
          <w:color w:val="E15D5D"/>
          <w:spacing w:val="5"/>
          <w:sz w:val="19"/>
          <w:szCs w:val="19"/>
        </w:rPr>
        <w:drawing>
          <wp:inline distT="0" distB="0" distL="0" distR="0">
            <wp:extent cx="3717925" cy="1647825"/>
            <wp:effectExtent l="19050" t="0" r="0" b="0"/>
            <wp:docPr id="1" name="Picture 1" descr="https://2.bp.blogspot.com/-MjUdUITj_Ak/WFJB-P48H-I/AAAAAAAACXk/cOtpHthyXnsXAqs0eC6iaxv8ChK0JdPvQCLcB/s1600/table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2.bp.blogspot.com/-MjUdUITj_Ak/WFJB-P48H-I/AAAAAAAACXk/cOtpHthyXnsXAqs0eC6iaxv8ChK0JdPvQCLcB/s1600/table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92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B35" w:rsidRPr="00173B35" w:rsidRDefault="00173B35" w:rsidP="00173B35">
      <w:pPr>
        <w:shd w:val="clear" w:color="auto" w:fill="FFFFFF"/>
        <w:spacing w:after="0" w:line="240" w:lineRule="auto"/>
        <w:jc w:val="center"/>
        <w:rPr>
          <w:ins w:id="19" w:author="Unknown"/>
          <w:rFonts w:ascii="Verdana" w:eastAsia="Times New Roman" w:hAnsi="Verdana" w:cs="Times New Roman"/>
          <w:color w:val="4C4C4C"/>
          <w:spacing w:val="3"/>
          <w:sz w:val="19"/>
          <w:szCs w:val="19"/>
        </w:rPr>
      </w:pPr>
    </w:p>
    <w:p w:rsidR="00173B35" w:rsidRPr="00173B35" w:rsidRDefault="00173B35" w:rsidP="00173B35">
      <w:pPr>
        <w:shd w:val="clear" w:color="auto" w:fill="FFFFFF"/>
        <w:spacing w:after="0" w:line="240" w:lineRule="auto"/>
        <w:rPr>
          <w:ins w:id="20" w:author="Unknown"/>
          <w:rFonts w:ascii="Verdana" w:eastAsia="Times New Roman" w:hAnsi="Verdana" w:cs="Times New Roman"/>
          <w:color w:val="4C4C4C"/>
          <w:spacing w:val="3"/>
          <w:sz w:val="19"/>
          <w:szCs w:val="19"/>
        </w:rPr>
      </w:pPr>
      <w:ins w:id="21" w:author="Unknown">
        <w:r w:rsidRPr="00173B35">
          <w:rPr>
            <w:rFonts w:ascii="Verdana" w:eastAsia="Times New Roman" w:hAnsi="Verdana" w:cs="Times New Roman"/>
            <w:color w:val="4C4C4C"/>
            <w:spacing w:val="3"/>
            <w:sz w:val="19"/>
            <w:szCs w:val="19"/>
          </w:rPr>
          <w:t>double click on the database under </w:t>
        </w:r>
        <w:proofErr w:type="spellStart"/>
        <w:r w:rsidRPr="00173B35">
          <w:rPr>
            <w:rFonts w:ascii="Verdana" w:eastAsia="Times New Roman" w:hAnsi="Verdana" w:cs="Times New Roman"/>
            <w:b/>
            <w:bCs/>
            <w:color w:val="4C4C4C"/>
            <w:spacing w:val="3"/>
            <w:sz w:val="19"/>
            <w:szCs w:val="19"/>
          </w:rPr>
          <w:t>app_data</w:t>
        </w:r>
        <w:proofErr w:type="spellEnd"/>
        <w:r w:rsidRPr="00173B35">
          <w:rPr>
            <w:rFonts w:ascii="Verdana" w:eastAsia="Times New Roman" w:hAnsi="Verdana" w:cs="Times New Roman"/>
            <w:b/>
            <w:bCs/>
            <w:color w:val="4C4C4C"/>
            <w:spacing w:val="3"/>
            <w:sz w:val="19"/>
            <w:szCs w:val="19"/>
          </w:rPr>
          <w:t> </w:t>
        </w:r>
        <w:r w:rsidRPr="00173B35">
          <w:rPr>
            <w:rFonts w:ascii="Verdana" w:eastAsia="Times New Roman" w:hAnsi="Verdana" w:cs="Times New Roman"/>
            <w:color w:val="4C4C4C"/>
            <w:spacing w:val="3"/>
            <w:sz w:val="19"/>
            <w:szCs w:val="19"/>
          </w:rPr>
          <w:t>folder  for open the database in server explorer &gt; expand the database and Right click on Tables node &gt; click on Add New Table &gt;  here we will write schema of the table for the table we want to create &gt; now click on </w:t>
        </w:r>
        <w:r w:rsidRPr="00173B35">
          <w:rPr>
            <w:rFonts w:ascii="Verdana" w:eastAsia="Times New Roman" w:hAnsi="Verdana" w:cs="Times New Roman"/>
            <w:b/>
            <w:bCs/>
            <w:color w:val="4C4C4C"/>
            <w:spacing w:val="3"/>
            <w:sz w:val="19"/>
            <w:szCs w:val="19"/>
          </w:rPr>
          <w:t>Update</w:t>
        </w:r>
        <w:r w:rsidRPr="00173B35">
          <w:rPr>
            <w:rFonts w:ascii="Verdana" w:eastAsia="Times New Roman" w:hAnsi="Verdana" w:cs="Times New Roman"/>
            <w:color w:val="4C4C4C"/>
            <w:spacing w:val="3"/>
            <w:sz w:val="19"/>
            <w:szCs w:val="19"/>
          </w:rPr>
          <w:t> button for create the table and then again click on </w:t>
        </w:r>
        <w:r w:rsidRPr="00173B35">
          <w:rPr>
            <w:rFonts w:ascii="Verdana" w:eastAsia="Times New Roman" w:hAnsi="Verdana" w:cs="Times New Roman"/>
            <w:b/>
            <w:bCs/>
            <w:color w:val="4C4C4C"/>
            <w:spacing w:val="3"/>
            <w:sz w:val="19"/>
            <w:szCs w:val="19"/>
          </w:rPr>
          <w:t>Update Database</w:t>
        </w:r>
        <w:r w:rsidRPr="00173B35">
          <w:rPr>
            <w:rFonts w:ascii="Verdana" w:eastAsia="Times New Roman" w:hAnsi="Verdana" w:cs="Times New Roman"/>
            <w:color w:val="4C4C4C"/>
            <w:spacing w:val="3"/>
            <w:sz w:val="19"/>
            <w:szCs w:val="19"/>
          </w:rPr>
          <w:t> button. </w:t>
        </w:r>
      </w:ins>
    </w:p>
    <w:p w:rsidR="00173B35" w:rsidRPr="00173B35" w:rsidRDefault="00173B35" w:rsidP="00173B35">
      <w:pPr>
        <w:shd w:val="clear" w:color="auto" w:fill="FFFFFF"/>
        <w:spacing w:before="272" w:after="136" w:line="360" w:lineRule="atLeast"/>
        <w:outlineLvl w:val="1"/>
        <w:rPr>
          <w:ins w:id="22" w:author="Unknown"/>
          <w:rFonts w:ascii="Georgia" w:eastAsia="Times New Roman" w:hAnsi="Georgia" w:cs="Times New Roman"/>
          <w:color w:val="484848"/>
          <w:spacing w:val="7"/>
          <w:sz w:val="27"/>
          <w:szCs w:val="27"/>
        </w:rPr>
      </w:pPr>
      <w:ins w:id="23" w:author="Unknown">
        <w:r w:rsidRPr="00173B35">
          <w:rPr>
            <w:rFonts w:ascii="Georgia" w:eastAsia="Times New Roman" w:hAnsi="Georgia" w:cs="Times New Roman"/>
            <w:color w:val="484848"/>
            <w:spacing w:val="7"/>
            <w:sz w:val="27"/>
            <w:szCs w:val="27"/>
          </w:rPr>
          <w:t>Step-4: Add Entity Data Model.</w:t>
        </w:r>
      </w:ins>
    </w:p>
    <w:p w:rsidR="00173B35" w:rsidRPr="00173B35" w:rsidRDefault="00173B35" w:rsidP="00173B35">
      <w:pPr>
        <w:shd w:val="clear" w:color="auto" w:fill="FFFFFF"/>
        <w:spacing w:after="0" w:line="240" w:lineRule="auto"/>
        <w:rPr>
          <w:ins w:id="24" w:author="Unknown"/>
          <w:rFonts w:ascii="Verdana" w:eastAsia="Times New Roman" w:hAnsi="Verdana" w:cs="Times New Roman"/>
          <w:color w:val="4C4C4C"/>
          <w:spacing w:val="3"/>
          <w:sz w:val="19"/>
          <w:szCs w:val="19"/>
        </w:rPr>
      </w:pPr>
      <w:ins w:id="25" w:author="Unknown">
        <w:r w:rsidRPr="00173B35">
          <w:rPr>
            <w:rFonts w:ascii="Verdana" w:eastAsia="Times New Roman" w:hAnsi="Verdana" w:cs="Times New Roman"/>
            <w:color w:val="4C4C4C"/>
            <w:spacing w:val="3"/>
            <w:sz w:val="19"/>
            <w:szCs w:val="19"/>
          </w:rPr>
          <w:t>Go to Solution Explorer &gt; Right Click on Project name form Solution Explorer &gt; Add &gt; New item &gt; Select ADO.net Entity Data Model under data &gt; Enter model name &gt; Add.</w:t>
        </w:r>
        <w:r w:rsidRPr="00173B35">
          <w:rPr>
            <w:rFonts w:ascii="Verdana" w:eastAsia="Times New Roman" w:hAnsi="Verdana" w:cs="Times New Roman"/>
            <w:color w:val="4C4C4C"/>
            <w:spacing w:val="3"/>
            <w:sz w:val="19"/>
            <w:szCs w:val="19"/>
          </w:rPr>
          <w:br/>
          <w:t>A popup window will come (Entity Data Model Wizard) &gt; Select Generate from database &gt; Next &gt;</w:t>
        </w:r>
        <w:r w:rsidRPr="00173B35">
          <w:rPr>
            <w:rFonts w:ascii="Verdana" w:eastAsia="Times New Roman" w:hAnsi="Verdana" w:cs="Times New Roman"/>
            <w:color w:val="4C4C4C"/>
            <w:spacing w:val="3"/>
            <w:sz w:val="19"/>
            <w:szCs w:val="19"/>
          </w:rPr>
          <w:br/>
          <w:t>Chose your data connection &gt; select your database &gt; next &gt; Select tables &gt; enter Model Namespace &gt; Finish.</w:t>
        </w:r>
        <w:r w:rsidRPr="00173B35">
          <w:rPr>
            <w:rFonts w:ascii="Verdana" w:eastAsia="Times New Roman" w:hAnsi="Verdana" w:cs="Times New Roman"/>
            <w:color w:val="4C4C4C"/>
            <w:spacing w:val="3"/>
            <w:sz w:val="19"/>
            <w:szCs w:val="19"/>
          </w:rPr>
          <w:br/>
        </w:r>
        <w:r w:rsidRPr="00173B35">
          <w:rPr>
            <w:rFonts w:ascii="Verdana" w:eastAsia="Times New Roman" w:hAnsi="Verdana" w:cs="Times New Roman"/>
            <w:color w:val="4C4C4C"/>
            <w:spacing w:val="3"/>
            <w:sz w:val="19"/>
            <w:szCs w:val="19"/>
          </w:rPr>
          <w:br/>
          <w:t>As I have already shown you how we can implement </w:t>
        </w:r>
        <w:r w:rsidRPr="00173B35">
          <w:rPr>
            <w:rFonts w:ascii="Verdana" w:eastAsia="Times New Roman" w:hAnsi="Verdana" w:cs="Times New Roman"/>
            <w:color w:val="4C4C4C"/>
            <w:spacing w:val="3"/>
            <w:sz w:val="19"/>
            <w:szCs w:val="19"/>
          </w:rPr>
          <w:fldChar w:fldCharType="begin"/>
        </w:r>
        <w:r w:rsidRPr="00173B35">
          <w:rPr>
            <w:rFonts w:ascii="Verdana" w:eastAsia="Times New Roman" w:hAnsi="Verdana" w:cs="Times New Roman"/>
            <w:color w:val="4C4C4C"/>
            <w:spacing w:val="3"/>
            <w:sz w:val="19"/>
            <w:szCs w:val="19"/>
          </w:rPr>
          <w:instrText xml:space="preserve"> HYPERLINK "http://www.dotnetawesome.com/2015/11/jquery-datatable-server-side-pagination-sorting.html" \t "_blank" </w:instrText>
        </w:r>
        <w:r w:rsidRPr="00173B35">
          <w:rPr>
            <w:rFonts w:ascii="Verdana" w:eastAsia="Times New Roman" w:hAnsi="Verdana" w:cs="Times New Roman"/>
            <w:color w:val="4C4C4C"/>
            <w:spacing w:val="3"/>
            <w:sz w:val="19"/>
            <w:szCs w:val="19"/>
          </w:rPr>
          <w:fldChar w:fldCharType="separate"/>
        </w:r>
        <w:r w:rsidRPr="00173B35">
          <w:rPr>
            <w:rFonts w:ascii="Verdana" w:eastAsia="Times New Roman" w:hAnsi="Verdana" w:cs="Times New Roman"/>
            <w:color w:val="E15D5D"/>
            <w:spacing w:val="5"/>
            <w:sz w:val="19"/>
            <w:u w:val="single"/>
          </w:rPr>
          <w:t>server-side paging, sorting</w:t>
        </w:r>
        <w:r w:rsidRPr="00173B35">
          <w:rPr>
            <w:rFonts w:ascii="Verdana" w:eastAsia="Times New Roman" w:hAnsi="Verdana" w:cs="Times New Roman"/>
            <w:color w:val="4C4C4C"/>
            <w:spacing w:val="3"/>
            <w:sz w:val="19"/>
            <w:szCs w:val="19"/>
          </w:rPr>
          <w:fldChar w:fldCharType="end"/>
        </w:r>
        <w:r w:rsidRPr="00173B35">
          <w:rPr>
            <w:rFonts w:ascii="Verdana" w:eastAsia="Times New Roman" w:hAnsi="Verdana" w:cs="Times New Roman"/>
            <w:color w:val="4C4C4C"/>
            <w:spacing w:val="3"/>
            <w:sz w:val="19"/>
            <w:szCs w:val="19"/>
          </w:rPr>
          <w:t>, </w:t>
        </w:r>
        <w:r w:rsidRPr="00173B35">
          <w:rPr>
            <w:rFonts w:ascii="Verdana" w:eastAsia="Times New Roman" w:hAnsi="Verdana" w:cs="Times New Roman"/>
            <w:color w:val="4C4C4C"/>
            <w:spacing w:val="3"/>
            <w:sz w:val="19"/>
            <w:szCs w:val="19"/>
          </w:rPr>
          <w:fldChar w:fldCharType="begin"/>
        </w:r>
        <w:r w:rsidRPr="00173B35">
          <w:rPr>
            <w:rFonts w:ascii="Verdana" w:eastAsia="Times New Roman" w:hAnsi="Verdana" w:cs="Times New Roman"/>
            <w:color w:val="4C4C4C"/>
            <w:spacing w:val="3"/>
            <w:sz w:val="19"/>
            <w:szCs w:val="19"/>
          </w:rPr>
          <w:instrText xml:space="preserve"> HYPERLINK "http://www.dotnetawesome.com/2015/12/implement-custom-server-side-filtering-jquery-datatables.html" \t "_blank" </w:instrText>
        </w:r>
        <w:r w:rsidRPr="00173B35">
          <w:rPr>
            <w:rFonts w:ascii="Verdana" w:eastAsia="Times New Roman" w:hAnsi="Verdana" w:cs="Times New Roman"/>
            <w:color w:val="4C4C4C"/>
            <w:spacing w:val="3"/>
            <w:sz w:val="19"/>
            <w:szCs w:val="19"/>
          </w:rPr>
          <w:fldChar w:fldCharType="separate"/>
        </w:r>
        <w:r w:rsidRPr="00173B35">
          <w:rPr>
            <w:rFonts w:ascii="Verdana" w:eastAsia="Times New Roman" w:hAnsi="Verdana" w:cs="Times New Roman"/>
            <w:color w:val="E15D5D"/>
            <w:spacing w:val="5"/>
            <w:sz w:val="19"/>
            <w:u w:val="single"/>
          </w:rPr>
          <w:t xml:space="preserve">filtering functionality in </w:t>
        </w:r>
        <w:proofErr w:type="spellStart"/>
        <w:r w:rsidRPr="00173B35">
          <w:rPr>
            <w:rFonts w:ascii="Verdana" w:eastAsia="Times New Roman" w:hAnsi="Verdana" w:cs="Times New Roman"/>
            <w:color w:val="E15D5D"/>
            <w:spacing w:val="5"/>
            <w:sz w:val="19"/>
            <w:u w:val="single"/>
          </w:rPr>
          <w:t>Datatables</w:t>
        </w:r>
        <w:proofErr w:type="spellEnd"/>
        <w:r w:rsidRPr="00173B35">
          <w:rPr>
            <w:rFonts w:ascii="Verdana" w:eastAsia="Times New Roman" w:hAnsi="Verdana" w:cs="Times New Roman"/>
            <w:color w:val="4C4C4C"/>
            <w:spacing w:val="3"/>
            <w:sz w:val="19"/>
            <w:szCs w:val="19"/>
          </w:rPr>
          <w:fldChar w:fldCharType="end"/>
        </w:r>
        <w:r w:rsidRPr="00173B35">
          <w:rPr>
            <w:rFonts w:ascii="Verdana" w:eastAsia="Times New Roman" w:hAnsi="Verdana" w:cs="Times New Roman"/>
            <w:color w:val="4C4C4C"/>
            <w:spacing w:val="3"/>
            <w:sz w:val="19"/>
            <w:szCs w:val="19"/>
          </w:rPr>
          <w:t xml:space="preserve">, here we will only focus on CRUD functionality. So here we will show data in </w:t>
        </w:r>
        <w:proofErr w:type="spellStart"/>
        <w:r w:rsidRPr="00173B35">
          <w:rPr>
            <w:rFonts w:ascii="Verdana" w:eastAsia="Times New Roman" w:hAnsi="Verdana" w:cs="Times New Roman"/>
            <w:color w:val="4C4C4C"/>
            <w:spacing w:val="3"/>
            <w:sz w:val="19"/>
            <w:szCs w:val="19"/>
          </w:rPr>
          <w:t>Datatables</w:t>
        </w:r>
        <w:proofErr w:type="spellEnd"/>
        <w:r w:rsidRPr="00173B35">
          <w:rPr>
            <w:rFonts w:ascii="Verdana" w:eastAsia="Times New Roman" w:hAnsi="Verdana" w:cs="Times New Roman"/>
            <w:color w:val="4C4C4C"/>
            <w:spacing w:val="3"/>
            <w:sz w:val="19"/>
            <w:szCs w:val="19"/>
          </w:rPr>
          <w:t xml:space="preserve"> without implementing server-side paging, sorting, filtering functionality for the sake of simplicity.</w:t>
        </w:r>
        <w:r w:rsidRPr="00173B35">
          <w:rPr>
            <w:rFonts w:ascii="Verdana" w:eastAsia="Times New Roman" w:hAnsi="Verdana" w:cs="Times New Roman"/>
            <w:color w:val="4C4C4C"/>
            <w:spacing w:val="3"/>
            <w:sz w:val="19"/>
            <w:szCs w:val="19"/>
          </w:rPr>
          <w:br/>
        </w:r>
      </w:ins>
    </w:p>
    <w:p w:rsidR="00173B35" w:rsidRPr="00173B35" w:rsidRDefault="00173B35" w:rsidP="00173B35">
      <w:pPr>
        <w:shd w:val="clear" w:color="auto" w:fill="FFFFFF"/>
        <w:spacing w:before="272" w:after="136" w:line="360" w:lineRule="atLeast"/>
        <w:outlineLvl w:val="1"/>
        <w:rPr>
          <w:ins w:id="26" w:author="Unknown"/>
          <w:rFonts w:ascii="Georgia" w:eastAsia="Times New Roman" w:hAnsi="Georgia" w:cs="Times New Roman"/>
          <w:color w:val="484848"/>
          <w:spacing w:val="7"/>
          <w:sz w:val="27"/>
          <w:szCs w:val="27"/>
        </w:rPr>
      </w:pPr>
      <w:ins w:id="27" w:author="Unknown">
        <w:r w:rsidRPr="00173B35">
          <w:rPr>
            <w:rFonts w:ascii="Georgia" w:eastAsia="Times New Roman" w:hAnsi="Georgia" w:cs="Times New Roman"/>
            <w:color w:val="484848"/>
            <w:spacing w:val="7"/>
            <w:sz w:val="27"/>
            <w:szCs w:val="27"/>
          </w:rPr>
          <w:t>Step-5: Create a Controller.</w:t>
        </w:r>
      </w:ins>
    </w:p>
    <w:p w:rsidR="00173B35" w:rsidRPr="00173B35" w:rsidRDefault="00173B35" w:rsidP="00173B35">
      <w:pPr>
        <w:shd w:val="clear" w:color="auto" w:fill="FFFFFF"/>
        <w:spacing w:after="0" w:line="240" w:lineRule="auto"/>
        <w:rPr>
          <w:ins w:id="28" w:author="Unknown"/>
          <w:rFonts w:ascii="Verdana" w:eastAsia="Times New Roman" w:hAnsi="Verdana" w:cs="Times New Roman"/>
          <w:color w:val="4C4C4C"/>
          <w:spacing w:val="3"/>
          <w:sz w:val="19"/>
          <w:szCs w:val="19"/>
        </w:rPr>
      </w:pPr>
      <w:ins w:id="29" w:author="Unknown">
        <w:r w:rsidRPr="00173B35">
          <w:rPr>
            <w:rFonts w:ascii="Verdana" w:eastAsia="Times New Roman" w:hAnsi="Verdana" w:cs="Times New Roman"/>
            <w:color w:val="4C4C4C"/>
            <w:spacing w:val="3"/>
            <w:sz w:val="19"/>
            <w:szCs w:val="19"/>
          </w:rPr>
          <w:t xml:space="preserve">Go to Solution Explorer &gt; Right Click on Controllers folder form Solution Explorer &gt; Add &gt; Controller &gt; Enter Controller name &gt; Select </w:t>
        </w:r>
        <w:proofErr w:type="spellStart"/>
        <w:r w:rsidRPr="00173B35">
          <w:rPr>
            <w:rFonts w:ascii="Verdana" w:eastAsia="Times New Roman" w:hAnsi="Verdana" w:cs="Times New Roman"/>
            <w:color w:val="4C4C4C"/>
            <w:spacing w:val="3"/>
            <w:sz w:val="19"/>
            <w:szCs w:val="19"/>
          </w:rPr>
          <w:t>Templete</w:t>
        </w:r>
        <w:proofErr w:type="spellEnd"/>
        <w:r w:rsidRPr="00173B35">
          <w:rPr>
            <w:rFonts w:ascii="Verdana" w:eastAsia="Times New Roman" w:hAnsi="Verdana" w:cs="Times New Roman"/>
            <w:color w:val="4C4C4C"/>
            <w:spacing w:val="3"/>
            <w:sz w:val="19"/>
            <w:szCs w:val="19"/>
          </w:rPr>
          <w:t xml:space="preserve"> "empty MVC Controller"&gt; Add.</w:t>
        </w:r>
      </w:ins>
    </w:p>
    <w:p w:rsidR="00173B35" w:rsidRPr="00173B35" w:rsidRDefault="00173B35" w:rsidP="00173B35">
      <w:pPr>
        <w:shd w:val="clear" w:color="auto" w:fill="FFFFFF"/>
        <w:spacing w:after="0" w:line="240" w:lineRule="auto"/>
        <w:rPr>
          <w:ins w:id="30" w:author="Unknown"/>
          <w:rFonts w:ascii="Verdana" w:eastAsia="Times New Roman" w:hAnsi="Verdana" w:cs="Times New Roman"/>
          <w:color w:val="4C4C4C"/>
          <w:spacing w:val="3"/>
          <w:sz w:val="19"/>
          <w:szCs w:val="19"/>
        </w:rPr>
      </w:pPr>
      <w:ins w:id="31" w:author="Unknown">
        <w:r w:rsidRPr="00173B35">
          <w:rPr>
            <w:rFonts w:ascii="Verdana" w:eastAsia="Times New Roman" w:hAnsi="Verdana" w:cs="Times New Roman"/>
            <w:color w:val="4C4C4C"/>
            <w:spacing w:val="3"/>
            <w:sz w:val="19"/>
            <w:szCs w:val="19"/>
          </w:rPr>
          <w:t>Here I have created a controller "</w:t>
        </w:r>
        <w:proofErr w:type="spellStart"/>
        <w:r w:rsidRPr="00173B35">
          <w:rPr>
            <w:rFonts w:ascii="Verdana" w:eastAsia="Times New Roman" w:hAnsi="Verdana" w:cs="Times New Roman"/>
            <w:color w:val="4C4C4C"/>
            <w:spacing w:val="3"/>
            <w:sz w:val="19"/>
            <w:szCs w:val="19"/>
          </w:rPr>
          <w:t>HomeController</w:t>
        </w:r>
        <w:proofErr w:type="spellEnd"/>
        <w:r w:rsidRPr="00173B35">
          <w:rPr>
            <w:rFonts w:ascii="Verdana" w:eastAsia="Times New Roman" w:hAnsi="Verdana" w:cs="Times New Roman"/>
            <w:color w:val="4C4C4C"/>
            <w:spacing w:val="3"/>
            <w:sz w:val="19"/>
            <w:szCs w:val="19"/>
          </w:rPr>
          <w:t>"</w:t>
        </w:r>
      </w:ins>
    </w:p>
    <w:p w:rsidR="00173B35" w:rsidRPr="00173B35" w:rsidRDefault="00173B35" w:rsidP="00173B35">
      <w:pPr>
        <w:shd w:val="clear" w:color="auto" w:fill="FFFFFF"/>
        <w:spacing w:after="0" w:line="240" w:lineRule="auto"/>
        <w:rPr>
          <w:ins w:id="32" w:author="Unknown"/>
          <w:rFonts w:ascii="Verdana" w:eastAsia="Times New Roman" w:hAnsi="Verdana" w:cs="Times New Roman"/>
          <w:color w:val="4C4C4C"/>
          <w:spacing w:val="3"/>
          <w:sz w:val="19"/>
          <w:szCs w:val="19"/>
        </w:rPr>
      </w:pPr>
      <w:ins w:id="33" w:author="Unknown">
        <w:r w:rsidRPr="00173B35">
          <w:rPr>
            <w:rFonts w:ascii="Verdana" w:eastAsia="Times New Roman" w:hAnsi="Verdana" w:cs="Times New Roman"/>
            <w:color w:val="4C4C4C"/>
            <w:spacing w:val="3"/>
            <w:sz w:val="19"/>
            <w:szCs w:val="19"/>
          </w:rPr>
          <w:t xml:space="preserve">Now we will add a view for Index action (which is already added in the home controller) where we will show data in </w:t>
        </w:r>
        <w:proofErr w:type="spellStart"/>
        <w:r w:rsidRPr="00173B35">
          <w:rPr>
            <w:rFonts w:ascii="Verdana" w:eastAsia="Times New Roman" w:hAnsi="Verdana" w:cs="Times New Roman"/>
            <w:color w:val="4C4C4C"/>
            <w:spacing w:val="3"/>
            <w:sz w:val="19"/>
            <w:szCs w:val="19"/>
          </w:rPr>
          <w:t>Datatables</w:t>
        </w:r>
        <w:proofErr w:type="spellEnd"/>
        <w:r w:rsidRPr="00173B35">
          <w:rPr>
            <w:rFonts w:ascii="Verdana" w:eastAsia="Times New Roman" w:hAnsi="Verdana" w:cs="Times New Roman"/>
            <w:color w:val="4C4C4C"/>
            <w:spacing w:val="3"/>
            <w:sz w:val="19"/>
            <w:szCs w:val="19"/>
          </w:rPr>
          <w:t>. </w:t>
        </w:r>
      </w:ins>
    </w:p>
    <w:p w:rsidR="00173B35" w:rsidRPr="00173B35" w:rsidRDefault="00173B35" w:rsidP="00173B35">
      <w:pPr>
        <w:shd w:val="clear" w:color="auto" w:fill="FFFFFF"/>
        <w:spacing w:before="272" w:after="136" w:line="360" w:lineRule="atLeast"/>
        <w:outlineLvl w:val="1"/>
        <w:rPr>
          <w:ins w:id="34" w:author="Unknown"/>
          <w:rFonts w:ascii="Georgia" w:eastAsia="Times New Roman" w:hAnsi="Georgia" w:cs="Times New Roman"/>
          <w:color w:val="484848"/>
          <w:spacing w:val="7"/>
          <w:sz w:val="27"/>
          <w:szCs w:val="27"/>
        </w:rPr>
      </w:pPr>
      <w:ins w:id="35" w:author="Unknown">
        <w:r w:rsidRPr="00173B35">
          <w:rPr>
            <w:rFonts w:ascii="Georgia" w:eastAsia="Times New Roman" w:hAnsi="Georgia" w:cs="Times New Roman"/>
            <w:color w:val="484848"/>
            <w:spacing w:val="7"/>
            <w:sz w:val="27"/>
            <w:szCs w:val="27"/>
          </w:rPr>
          <w:t>Step-6: Add view for Index action.</w:t>
        </w:r>
      </w:ins>
    </w:p>
    <w:p w:rsidR="00173B35" w:rsidRPr="00173B35" w:rsidRDefault="00173B35" w:rsidP="00173B35">
      <w:pPr>
        <w:shd w:val="clear" w:color="auto" w:fill="FFFFFF"/>
        <w:spacing w:after="0" w:line="240" w:lineRule="auto"/>
        <w:rPr>
          <w:ins w:id="36" w:author="Unknown"/>
          <w:rFonts w:ascii="Verdana" w:eastAsia="Times New Roman" w:hAnsi="Verdana" w:cs="Times New Roman"/>
          <w:color w:val="4C4C4C"/>
          <w:spacing w:val="3"/>
          <w:sz w:val="19"/>
          <w:szCs w:val="19"/>
        </w:rPr>
      </w:pPr>
      <w:ins w:id="37" w:author="Unknown">
        <w:r w:rsidRPr="00173B35">
          <w:rPr>
            <w:rFonts w:ascii="Verdana" w:eastAsia="Times New Roman" w:hAnsi="Verdana" w:cs="Times New Roman"/>
            <w:color w:val="4C4C4C"/>
            <w:spacing w:val="3"/>
            <w:sz w:val="19"/>
            <w:szCs w:val="19"/>
          </w:rPr>
          <w:lastRenderedPageBreak/>
          <w:t>Right Click on Action Method (here right click on Index action) &gt; Add View... &gt; Enter View Name &gt; Select "Empty" under Template dropdown  &gt; &gt; Add.</w:t>
        </w:r>
        <w:r w:rsidRPr="00173B35">
          <w:rPr>
            <w:rFonts w:ascii="Verdana" w:eastAsia="Times New Roman" w:hAnsi="Verdana" w:cs="Times New Roman"/>
            <w:color w:val="4C4C4C"/>
            <w:spacing w:val="3"/>
            <w:sz w:val="19"/>
            <w:szCs w:val="19"/>
          </w:rPr>
          <w:br/>
          <w:t xml:space="preserve">In this page, first of all, we need to add required the </w:t>
        </w:r>
        <w:proofErr w:type="spellStart"/>
        <w:r w:rsidRPr="00173B35">
          <w:rPr>
            <w:rFonts w:ascii="Verdana" w:eastAsia="Times New Roman" w:hAnsi="Verdana" w:cs="Times New Roman"/>
            <w:color w:val="4C4C4C"/>
            <w:spacing w:val="3"/>
            <w:sz w:val="19"/>
            <w:szCs w:val="19"/>
          </w:rPr>
          <w:t>jQuery</w:t>
        </w:r>
        <w:proofErr w:type="spellEnd"/>
        <w:r w:rsidRPr="00173B35">
          <w:rPr>
            <w:rFonts w:ascii="Verdana" w:eastAsia="Times New Roman" w:hAnsi="Verdana" w:cs="Times New Roman"/>
            <w:color w:val="4C4C4C"/>
            <w:spacing w:val="3"/>
            <w:sz w:val="19"/>
            <w:szCs w:val="19"/>
          </w:rPr>
          <w:t xml:space="preserve"> &amp; CSS libraries.  So we will add those required libraries in our application from </w:t>
        </w:r>
        <w:proofErr w:type="spellStart"/>
        <w:r w:rsidRPr="00173B35">
          <w:rPr>
            <w:rFonts w:ascii="Verdana" w:eastAsia="Times New Roman" w:hAnsi="Verdana" w:cs="Times New Roman"/>
            <w:color w:val="4C4C4C"/>
            <w:spacing w:val="3"/>
            <w:sz w:val="19"/>
            <w:szCs w:val="19"/>
          </w:rPr>
          <w:t>NuGet</w:t>
        </w:r>
        <w:proofErr w:type="spellEnd"/>
        <w:r w:rsidRPr="00173B35">
          <w:rPr>
            <w:rFonts w:ascii="Verdana" w:eastAsia="Times New Roman" w:hAnsi="Verdana" w:cs="Times New Roman"/>
            <w:color w:val="4C4C4C"/>
            <w:spacing w:val="3"/>
            <w:sz w:val="19"/>
            <w:szCs w:val="19"/>
          </w:rPr>
          <w:t xml:space="preserve"> package manager.</w:t>
        </w:r>
        <w:r w:rsidRPr="00173B35">
          <w:rPr>
            <w:rFonts w:ascii="Verdana" w:eastAsia="Times New Roman" w:hAnsi="Verdana" w:cs="Times New Roman"/>
            <w:color w:val="4C4C4C"/>
            <w:spacing w:val="3"/>
            <w:sz w:val="19"/>
            <w:szCs w:val="19"/>
          </w:rPr>
          <w:br/>
          <w:t xml:space="preserve">For add libraries from </w:t>
        </w:r>
        <w:proofErr w:type="spellStart"/>
        <w:r w:rsidRPr="00173B35">
          <w:rPr>
            <w:rFonts w:ascii="Verdana" w:eastAsia="Times New Roman" w:hAnsi="Verdana" w:cs="Times New Roman"/>
            <w:color w:val="4C4C4C"/>
            <w:spacing w:val="3"/>
            <w:sz w:val="19"/>
            <w:szCs w:val="19"/>
          </w:rPr>
          <w:t>NuGet</w:t>
        </w:r>
        <w:proofErr w:type="spellEnd"/>
        <w:r w:rsidRPr="00173B35">
          <w:rPr>
            <w:rFonts w:ascii="Verdana" w:eastAsia="Times New Roman" w:hAnsi="Verdana" w:cs="Times New Roman"/>
            <w:color w:val="4C4C4C"/>
            <w:spacing w:val="3"/>
            <w:sz w:val="19"/>
            <w:szCs w:val="19"/>
          </w:rPr>
          <w:t xml:space="preserve"> package manager</w:t>
        </w:r>
        <w:r w:rsidRPr="00173B35">
          <w:rPr>
            <w:rFonts w:ascii="Verdana" w:eastAsia="Times New Roman" w:hAnsi="Verdana" w:cs="Times New Roman"/>
            <w:color w:val="4C4C4C"/>
            <w:spacing w:val="3"/>
            <w:sz w:val="19"/>
            <w:szCs w:val="19"/>
          </w:rPr>
          <w:br/>
          <w:t xml:space="preserve">Go to solution explorer &gt; Right Click on your project name &gt; Manage </w:t>
        </w:r>
        <w:proofErr w:type="spellStart"/>
        <w:r w:rsidRPr="00173B35">
          <w:rPr>
            <w:rFonts w:ascii="Verdana" w:eastAsia="Times New Roman" w:hAnsi="Verdana" w:cs="Times New Roman"/>
            <w:color w:val="4C4C4C"/>
            <w:spacing w:val="3"/>
            <w:sz w:val="19"/>
            <w:szCs w:val="19"/>
          </w:rPr>
          <w:t>NuGet</w:t>
        </w:r>
        <w:proofErr w:type="spellEnd"/>
        <w:r w:rsidRPr="00173B35">
          <w:rPr>
            <w:rFonts w:ascii="Verdana" w:eastAsia="Times New Roman" w:hAnsi="Verdana" w:cs="Times New Roman"/>
            <w:color w:val="4C4C4C"/>
            <w:spacing w:val="3"/>
            <w:sz w:val="19"/>
            <w:szCs w:val="19"/>
          </w:rPr>
          <w:t xml:space="preserve"> Packages... &gt; Search &amp; select the resources you want to Add in your project &gt; click Install button.</w:t>
        </w:r>
        <w:r w:rsidRPr="00173B35">
          <w:rPr>
            <w:rFonts w:ascii="Verdana" w:eastAsia="Times New Roman" w:hAnsi="Verdana" w:cs="Times New Roman"/>
            <w:color w:val="4C4C4C"/>
            <w:spacing w:val="3"/>
            <w:sz w:val="19"/>
            <w:szCs w:val="19"/>
          </w:rPr>
          <w:br/>
          <w:t xml:space="preserve">We will add following libraries from </w:t>
        </w:r>
        <w:proofErr w:type="spellStart"/>
        <w:r w:rsidRPr="00173B35">
          <w:rPr>
            <w:rFonts w:ascii="Verdana" w:eastAsia="Times New Roman" w:hAnsi="Verdana" w:cs="Times New Roman"/>
            <w:color w:val="4C4C4C"/>
            <w:spacing w:val="3"/>
            <w:sz w:val="19"/>
            <w:szCs w:val="19"/>
          </w:rPr>
          <w:t>NuGet</w:t>
        </w:r>
        <w:proofErr w:type="spellEnd"/>
        <w:r w:rsidRPr="00173B35">
          <w:rPr>
            <w:rFonts w:ascii="Verdana" w:eastAsia="Times New Roman" w:hAnsi="Verdana" w:cs="Times New Roman"/>
            <w:color w:val="4C4C4C"/>
            <w:spacing w:val="3"/>
            <w:sz w:val="19"/>
            <w:szCs w:val="19"/>
          </w:rPr>
          <w:t xml:space="preserve"> Package Manager</w:t>
        </w:r>
        <w:r w:rsidRPr="00173B35">
          <w:rPr>
            <w:rFonts w:ascii="Verdana" w:eastAsia="Times New Roman" w:hAnsi="Verdana" w:cs="Times New Roman"/>
            <w:color w:val="4C4C4C"/>
            <w:spacing w:val="3"/>
            <w:sz w:val="19"/>
            <w:szCs w:val="19"/>
          </w:rPr>
          <w:br/>
        </w:r>
        <w:r w:rsidRPr="00173B35">
          <w:rPr>
            <w:rFonts w:ascii="Verdana" w:eastAsia="Times New Roman" w:hAnsi="Verdana" w:cs="Times New Roman"/>
            <w:color w:val="4C4C4C"/>
            <w:spacing w:val="3"/>
            <w:sz w:val="19"/>
            <w:szCs w:val="19"/>
          </w:rPr>
          <w:br/>
        </w:r>
      </w:ins>
    </w:p>
    <w:p w:rsidR="00173B35" w:rsidRPr="00173B35" w:rsidRDefault="00173B35" w:rsidP="00173B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ins w:id="38" w:author="Unknown"/>
          <w:rFonts w:ascii="Verdana" w:eastAsia="Times New Roman" w:hAnsi="Verdana" w:cs="Times New Roman"/>
          <w:color w:val="4C4C4C"/>
          <w:spacing w:val="5"/>
          <w:sz w:val="20"/>
          <w:szCs w:val="20"/>
        </w:rPr>
      </w:pPr>
      <w:proofErr w:type="spellStart"/>
      <w:ins w:id="39" w:author="Unknown">
        <w:r w:rsidRPr="00173B35">
          <w:rPr>
            <w:rFonts w:ascii="Verdana" w:eastAsia="Times New Roman" w:hAnsi="Verdana" w:cs="Times New Roman"/>
            <w:color w:val="4C4C4C"/>
            <w:spacing w:val="5"/>
            <w:sz w:val="20"/>
            <w:szCs w:val="20"/>
          </w:rPr>
          <w:t>jQuery</w:t>
        </w:r>
        <w:proofErr w:type="spellEnd"/>
        <w:r w:rsidRPr="00173B35">
          <w:rPr>
            <w:rFonts w:ascii="Verdana" w:eastAsia="Times New Roman" w:hAnsi="Verdana" w:cs="Times New Roman"/>
            <w:color w:val="4C4C4C"/>
            <w:spacing w:val="5"/>
            <w:sz w:val="20"/>
            <w:szCs w:val="20"/>
          </w:rPr>
          <w:t xml:space="preserve"> Library (I have downloaded </w:t>
        </w:r>
        <w:proofErr w:type="spellStart"/>
        <w:r w:rsidRPr="00173B35">
          <w:rPr>
            <w:rFonts w:ascii="Verdana" w:eastAsia="Times New Roman" w:hAnsi="Verdana" w:cs="Times New Roman"/>
            <w:color w:val="4C4C4C"/>
            <w:spacing w:val="5"/>
            <w:sz w:val="20"/>
            <w:szCs w:val="20"/>
          </w:rPr>
          <w:t>jQuery</w:t>
        </w:r>
        <w:proofErr w:type="spellEnd"/>
        <w:r w:rsidRPr="00173B35">
          <w:rPr>
            <w:rFonts w:ascii="Verdana" w:eastAsia="Times New Roman" w:hAnsi="Verdana" w:cs="Times New Roman"/>
            <w:color w:val="4C4C4C"/>
            <w:spacing w:val="5"/>
            <w:sz w:val="20"/>
            <w:szCs w:val="20"/>
          </w:rPr>
          <w:t> 3.1.1)</w:t>
        </w:r>
      </w:ins>
    </w:p>
    <w:p w:rsidR="00173B35" w:rsidRPr="00173B35" w:rsidRDefault="00173B35" w:rsidP="00173B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ins w:id="40" w:author="Unknown"/>
          <w:rFonts w:ascii="Verdana" w:eastAsia="Times New Roman" w:hAnsi="Verdana" w:cs="Times New Roman"/>
          <w:color w:val="4C4C4C"/>
          <w:spacing w:val="5"/>
          <w:sz w:val="20"/>
          <w:szCs w:val="20"/>
        </w:rPr>
      </w:pPr>
      <w:proofErr w:type="spellStart"/>
      <w:ins w:id="41" w:author="Unknown">
        <w:r w:rsidRPr="00173B35">
          <w:rPr>
            <w:rFonts w:ascii="Verdana" w:eastAsia="Times New Roman" w:hAnsi="Verdana" w:cs="Times New Roman"/>
            <w:color w:val="4C4C4C"/>
            <w:spacing w:val="5"/>
            <w:sz w:val="20"/>
            <w:szCs w:val="20"/>
          </w:rPr>
          <w:t>jQuery.UI.Combined</w:t>
        </w:r>
        <w:proofErr w:type="spellEnd"/>
        <w:r w:rsidRPr="00173B35">
          <w:rPr>
            <w:rFonts w:ascii="Verdana" w:eastAsia="Times New Roman" w:hAnsi="Verdana" w:cs="Times New Roman"/>
            <w:color w:val="4C4C4C"/>
            <w:spacing w:val="5"/>
            <w:sz w:val="20"/>
            <w:szCs w:val="20"/>
          </w:rPr>
          <w:t xml:space="preserve"> 1.12.1</w:t>
        </w:r>
      </w:ins>
    </w:p>
    <w:p w:rsidR="00173B35" w:rsidRPr="00173B35" w:rsidRDefault="00173B35" w:rsidP="00173B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ins w:id="42" w:author="Unknown"/>
          <w:rFonts w:ascii="Verdana" w:eastAsia="Times New Roman" w:hAnsi="Verdana" w:cs="Times New Roman"/>
          <w:color w:val="4C4C4C"/>
          <w:spacing w:val="5"/>
          <w:sz w:val="20"/>
          <w:szCs w:val="20"/>
        </w:rPr>
      </w:pPr>
      <w:proofErr w:type="spellStart"/>
      <w:ins w:id="43" w:author="Unknown">
        <w:r w:rsidRPr="00173B35">
          <w:rPr>
            <w:rFonts w:ascii="Verdana" w:eastAsia="Times New Roman" w:hAnsi="Verdana" w:cs="Times New Roman"/>
            <w:color w:val="4C4C4C"/>
            <w:spacing w:val="5"/>
            <w:sz w:val="20"/>
            <w:szCs w:val="20"/>
          </w:rPr>
          <w:t>jQuery.Validation</w:t>
        </w:r>
        <w:proofErr w:type="spellEnd"/>
        <w:r w:rsidRPr="00173B35">
          <w:rPr>
            <w:rFonts w:ascii="Verdana" w:eastAsia="Times New Roman" w:hAnsi="Verdana" w:cs="Times New Roman"/>
            <w:color w:val="4C4C4C"/>
            <w:spacing w:val="5"/>
            <w:sz w:val="20"/>
            <w:szCs w:val="20"/>
          </w:rPr>
          <w:t xml:space="preserve"> 1.16.0</w:t>
        </w:r>
      </w:ins>
    </w:p>
    <w:p w:rsidR="00173B35" w:rsidRPr="00173B35" w:rsidRDefault="00173B35" w:rsidP="00173B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ins w:id="44" w:author="Unknown"/>
          <w:rFonts w:ascii="Verdana" w:eastAsia="Times New Roman" w:hAnsi="Verdana" w:cs="Times New Roman"/>
          <w:color w:val="4C4C4C"/>
          <w:spacing w:val="5"/>
          <w:sz w:val="20"/>
          <w:szCs w:val="20"/>
        </w:rPr>
      </w:pPr>
      <w:proofErr w:type="spellStart"/>
      <w:ins w:id="45" w:author="Unknown">
        <w:r w:rsidRPr="00173B35">
          <w:rPr>
            <w:rFonts w:ascii="Verdana" w:eastAsia="Times New Roman" w:hAnsi="Verdana" w:cs="Times New Roman"/>
            <w:color w:val="4C4C4C"/>
            <w:spacing w:val="5"/>
            <w:sz w:val="20"/>
            <w:szCs w:val="20"/>
          </w:rPr>
          <w:t>Microsoft.jQuery.Unobtrusive.Validation</w:t>
        </w:r>
        <w:proofErr w:type="spellEnd"/>
        <w:r w:rsidRPr="00173B35">
          <w:rPr>
            <w:rFonts w:ascii="Verdana" w:eastAsia="Times New Roman" w:hAnsi="Verdana" w:cs="Times New Roman"/>
            <w:color w:val="4C4C4C"/>
            <w:spacing w:val="5"/>
            <w:sz w:val="20"/>
            <w:szCs w:val="20"/>
          </w:rPr>
          <w:t xml:space="preserve"> 3.2.3</w:t>
        </w:r>
      </w:ins>
    </w:p>
    <w:p w:rsidR="00173B35" w:rsidRPr="00173B35" w:rsidRDefault="00173B35" w:rsidP="00173B35">
      <w:pPr>
        <w:shd w:val="clear" w:color="auto" w:fill="FFFFFF"/>
        <w:spacing w:after="0" w:line="240" w:lineRule="auto"/>
        <w:rPr>
          <w:ins w:id="46" w:author="Unknown"/>
          <w:rFonts w:ascii="Verdana" w:eastAsia="Times New Roman" w:hAnsi="Verdana" w:cs="Times New Roman"/>
          <w:color w:val="4C4C4C"/>
          <w:spacing w:val="3"/>
          <w:sz w:val="19"/>
          <w:szCs w:val="19"/>
        </w:rPr>
      </w:pPr>
      <w:ins w:id="47" w:author="Unknown">
        <w:r w:rsidRPr="00173B35">
          <w:rPr>
            <w:rFonts w:ascii="Verdana" w:eastAsia="Times New Roman" w:hAnsi="Verdana" w:cs="Times New Roman"/>
            <w:b/>
            <w:bCs/>
            <w:color w:val="4C4C4C"/>
            <w:spacing w:val="3"/>
            <w:sz w:val="19"/>
          </w:rPr>
          <w:t>HTML Code</w:t>
        </w:r>
        <w:r w:rsidRPr="00173B35">
          <w:rPr>
            <w:rFonts w:ascii="Verdana" w:eastAsia="Times New Roman" w:hAnsi="Verdana" w:cs="Times New Roman"/>
            <w:color w:val="4C4C4C"/>
            <w:spacing w:val="3"/>
            <w:sz w:val="19"/>
            <w:szCs w:val="19"/>
          </w:rPr>
          <w:br/>
        </w:r>
        <w:r w:rsidRPr="00173B35">
          <w:rPr>
            <w:rFonts w:ascii="Verdana" w:eastAsia="Times New Roman" w:hAnsi="Verdana" w:cs="Times New Roman"/>
            <w:color w:val="4C4C4C"/>
            <w:spacing w:val="3"/>
            <w:sz w:val="19"/>
            <w:szCs w:val="19"/>
          </w:rPr>
          <w:br/>
        </w:r>
      </w:ins>
    </w:p>
    <w:p w:rsidR="00173B35" w:rsidRPr="00173B35" w:rsidRDefault="00173B35" w:rsidP="00173B35">
      <w:pPr>
        <w:numPr>
          <w:ilvl w:val="0"/>
          <w:numId w:val="3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48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49" w:author="Unknown"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@{</w:t>
        </w:r>
      </w:ins>
    </w:p>
    <w:p w:rsidR="00173B35" w:rsidRPr="00173B35" w:rsidRDefault="00173B35" w:rsidP="00173B35">
      <w:pPr>
        <w:numPr>
          <w:ilvl w:val="0"/>
          <w:numId w:val="3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50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51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</w:t>
        </w:r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Layout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=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000088"/>
            <w:spacing w:val="5"/>
            <w:sz w:val="20"/>
            <w:szCs w:val="20"/>
          </w:rPr>
          <w:t>null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;</w:t>
        </w:r>
      </w:ins>
    </w:p>
    <w:p w:rsidR="00173B35" w:rsidRPr="00173B35" w:rsidRDefault="00173B35" w:rsidP="00173B35">
      <w:pPr>
        <w:numPr>
          <w:ilvl w:val="0"/>
          <w:numId w:val="3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52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53" w:author="Unknown"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}</w:t>
        </w:r>
      </w:ins>
    </w:p>
    <w:p w:rsidR="00173B35" w:rsidRPr="00173B35" w:rsidRDefault="00173B35" w:rsidP="00173B35">
      <w:pPr>
        <w:numPr>
          <w:ilvl w:val="0"/>
          <w:numId w:val="3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54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55" w:author="Unknown"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&lt;!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DOCTYPE html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&gt;</w:t>
        </w:r>
      </w:ins>
    </w:p>
    <w:p w:rsidR="00173B35" w:rsidRPr="00173B35" w:rsidRDefault="00173B35" w:rsidP="00173B35">
      <w:pPr>
        <w:numPr>
          <w:ilvl w:val="0"/>
          <w:numId w:val="3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56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57" w:author="Unknown"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&lt;html&gt;</w:t>
        </w:r>
      </w:ins>
    </w:p>
    <w:p w:rsidR="00173B35" w:rsidRPr="00173B35" w:rsidRDefault="00173B35" w:rsidP="00173B35">
      <w:pPr>
        <w:numPr>
          <w:ilvl w:val="0"/>
          <w:numId w:val="3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58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59" w:author="Unknown"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&lt;head&gt;</w:t>
        </w:r>
      </w:ins>
    </w:p>
    <w:p w:rsidR="00173B35" w:rsidRPr="00173B35" w:rsidRDefault="00173B35" w:rsidP="00173B35">
      <w:pPr>
        <w:numPr>
          <w:ilvl w:val="0"/>
          <w:numId w:val="3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60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61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&lt;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meta name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=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"viewport"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content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=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"width=device-width"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/&gt;</w:t>
        </w:r>
      </w:ins>
    </w:p>
    <w:p w:rsidR="00173B35" w:rsidRPr="00173B35" w:rsidRDefault="00173B35" w:rsidP="00173B35">
      <w:pPr>
        <w:numPr>
          <w:ilvl w:val="0"/>
          <w:numId w:val="3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62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63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&lt;title&gt;</w:t>
        </w:r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Index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&lt;/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title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&gt;</w:t>
        </w:r>
      </w:ins>
    </w:p>
    <w:p w:rsidR="00173B35" w:rsidRPr="00173B35" w:rsidRDefault="00173B35" w:rsidP="00173B35">
      <w:pPr>
        <w:numPr>
          <w:ilvl w:val="0"/>
          <w:numId w:val="3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64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65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&lt;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link </w:t>
        </w:r>
        <w:proofErr w:type="spellStart"/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rel</w:t>
        </w:r>
        <w:proofErr w:type="spellEnd"/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=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"</w:t>
        </w:r>
        <w:proofErr w:type="spellStart"/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stylesheet</w:t>
        </w:r>
        <w:proofErr w:type="spellEnd"/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"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href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=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"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fldChar w:fldCharType="begin"/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instrText xml:space="preserve"> HYPERLINK "https://maxcdn.bootstrapcdn.com/bootstrap/3.3.7/css/bootstrap.min.css" </w:instrTex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fldChar w:fldCharType="separate"/>
        </w:r>
        <w:r w:rsidRPr="00173B35">
          <w:rPr>
            <w:rFonts w:ascii="Courier New" w:eastAsia="Times New Roman" w:hAnsi="Courier New" w:cs="Courier New"/>
            <w:color w:val="E15D5D"/>
            <w:spacing w:val="5"/>
            <w:sz w:val="20"/>
            <w:szCs w:val="20"/>
            <w:u w:val="single"/>
          </w:rPr>
          <w:t>https://maxcdn.bootstrapcdn.com/bootstrap/3.3.7/css/bootstrap.min.css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fldChar w:fldCharType="end"/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"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/&gt;</w:t>
        </w:r>
      </w:ins>
    </w:p>
    <w:p w:rsidR="00173B35" w:rsidRPr="00173B35" w:rsidRDefault="00173B35" w:rsidP="00173B35">
      <w:pPr>
        <w:numPr>
          <w:ilvl w:val="0"/>
          <w:numId w:val="3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66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67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&lt;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link </w:t>
        </w:r>
        <w:proofErr w:type="spellStart"/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rel</w:t>
        </w:r>
        <w:proofErr w:type="spellEnd"/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=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"</w:t>
        </w:r>
        <w:proofErr w:type="spellStart"/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stylesheet</w:t>
        </w:r>
        <w:proofErr w:type="spellEnd"/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"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href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=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"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fldChar w:fldCharType="begin"/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instrText xml:space="preserve"> HYPERLINK "https://cdn.datatables.net/1.10.13/css/jquery.dataTables.min.css" </w:instrTex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fldChar w:fldCharType="separate"/>
        </w:r>
        <w:r w:rsidRPr="00173B35">
          <w:rPr>
            <w:rFonts w:ascii="Courier New" w:eastAsia="Times New Roman" w:hAnsi="Courier New" w:cs="Courier New"/>
            <w:color w:val="E15D5D"/>
            <w:spacing w:val="5"/>
            <w:sz w:val="20"/>
            <w:szCs w:val="20"/>
            <w:u w:val="single"/>
          </w:rPr>
          <w:t>https://cdn.datatables.net/1.10.13/css/jquery.dataTables.min.css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fldChar w:fldCharType="end"/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"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/&gt;</w:t>
        </w:r>
      </w:ins>
    </w:p>
    <w:p w:rsidR="00173B35" w:rsidRPr="00173B35" w:rsidRDefault="00173B35" w:rsidP="00173B35">
      <w:pPr>
        <w:numPr>
          <w:ilvl w:val="0"/>
          <w:numId w:val="3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68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69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&lt;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link </w:t>
        </w:r>
        <w:proofErr w:type="spellStart"/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href</w:t>
        </w:r>
        <w:proofErr w:type="spellEnd"/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=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"~/Content/themes/base/</w:t>
        </w:r>
        <w:proofErr w:type="spellStart"/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jquery-ui.min.css</w:t>
        </w:r>
        <w:proofErr w:type="spellEnd"/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"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proofErr w:type="spellStart"/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rel</w:t>
        </w:r>
        <w:proofErr w:type="spellEnd"/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=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"</w:t>
        </w:r>
        <w:proofErr w:type="spellStart"/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stylesheet</w:t>
        </w:r>
        <w:proofErr w:type="spellEnd"/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"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/&gt;</w:t>
        </w:r>
      </w:ins>
    </w:p>
    <w:p w:rsidR="00173B35" w:rsidRPr="00173B35" w:rsidRDefault="00173B35" w:rsidP="00173B35">
      <w:pPr>
        <w:numPr>
          <w:ilvl w:val="0"/>
          <w:numId w:val="3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70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71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&lt;style&gt;</w:t>
        </w:r>
      </w:ins>
    </w:p>
    <w:p w:rsidR="00173B35" w:rsidRPr="00173B35" w:rsidRDefault="00173B35" w:rsidP="00173B35">
      <w:pPr>
        <w:numPr>
          <w:ilvl w:val="0"/>
          <w:numId w:val="3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72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73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</w:t>
        </w:r>
        <w:proofErr w:type="spellStart"/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span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.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field</w:t>
        </w:r>
        <w:proofErr w:type="spellEnd"/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-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validation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-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error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{</w:t>
        </w:r>
      </w:ins>
    </w:p>
    <w:p w:rsidR="00173B35" w:rsidRPr="00173B35" w:rsidRDefault="00173B35" w:rsidP="00173B35">
      <w:pPr>
        <w:numPr>
          <w:ilvl w:val="0"/>
          <w:numId w:val="3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74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75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    color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: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red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;</w:t>
        </w:r>
      </w:ins>
    </w:p>
    <w:p w:rsidR="00173B35" w:rsidRPr="00173B35" w:rsidRDefault="00173B35" w:rsidP="00173B35">
      <w:pPr>
        <w:numPr>
          <w:ilvl w:val="0"/>
          <w:numId w:val="3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76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77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}</w:t>
        </w:r>
      </w:ins>
    </w:p>
    <w:p w:rsidR="00173B35" w:rsidRPr="00173B35" w:rsidRDefault="00173B35" w:rsidP="00173B35">
      <w:pPr>
        <w:numPr>
          <w:ilvl w:val="0"/>
          <w:numId w:val="3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78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79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&lt;/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style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&gt;</w:t>
        </w:r>
      </w:ins>
    </w:p>
    <w:p w:rsidR="00173B35" w:rsidRPr="00173B35" w:rsidRDefault="00173B35" w:rsidP="00173B35">
      <w:pPr>
        <w:numPr>
          <w:ilvl w:val="0"/>
          <w:numId w:val="3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80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81" w:author="Unknown"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&lt;/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head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&gt;</w:t>
        </w:r>
      </w:ins>
    </w:p>
    <w:p w:rsidR="00173B35" w:rsidRPr="00173B35" w:rsidRDefault="00173B35" w:rsidP="00173B35">
      <w:pPr>
        <w:numPr>
          <w:ilvl w:val="0"/>
          <w:numId w:val="3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82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83" w:author="Unknown"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&lt;body&gt;</w:t>
        </w:r>
      </w:ins>
    </w:p>
    <w:p w:rsidR="00173B35" w:rsidRPr="00173B35" w:rsidRDefault="00173B35" w:rsidP="00173B35">
      <w:pPr>
        <w:numPr>
          <w:ilvl w:val="0"/>
          <w:numId w:val="3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84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85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&lt;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div style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=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"width:90%; margin:0 auto"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000088"/>
            <w:spacing w:val="5"/>
            <w:sz w:val="20"/>
            <w:szCs w:val="20"/>
          </w:rPr>
          <w:t>class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=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"</w:t>
        </w:r>
        <w:proofErr w:type="spellStart"/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tablecontainer</w:t>
        </w:r>
        <w:proofErr w:type="spellEnd"/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"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&gt;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</w:ins>
    </w:p>
    <w:p w:rsidR="00173B35" w:rsidRPr="00173B35" w:rsidRDefault="00173B35" w:rsidP="00173B35">
      <w:pPr>
        <w:numPr>
          <w:ilvl w:val="0"/>
          <w:numId w:val="3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86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87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&lt;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a </w:t>
        </w:r>
        <w:r w:rsidRPr="00173B35">
          <w:rPr>
            <w:rFonts w:ascii="Courier New" w:eastAsia="Times New Roman" w:hAnsi="Courier New" w:cs="Courier New"/>
            <w:color w:val="000088"/>
            <w:spacing w:val="5"/>
            <w:sz w:val="20"/>
            <w:szCs w:val="20"/>
          </w:rPr>
          <w:t>class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=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 xml:space="preserve">"popup </w:t>
        </w:r>
        <w:proofErr w:type="spellStart"/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btn</w:t>
        </w:r>
        <w:proofErr w:type="spellEnd"/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 xml:space="preserve"> </w:t>
        </w:r>
        <w:proofErr w:type="spellStart"/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btn</w:t>
        </w:r>
        <w:proofErr w:type="spellEnd"/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-primary"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proofErr w:type="spellStart"/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href</w:t>
        </w:r>
        <w:proofErr w:type="spellEnd"/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=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"/home/save/0"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style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=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"margin-bottom:20px; margin-top:20px;"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&gt;</w:t>
        </w:r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Add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New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Employee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&lt;/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a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&gt;</w:t>
        </w:r>
      </w:ins>
    </w:p>
    <w:p w:rsidR="00173B35" w:rsidRPr="00173B35" w:rsidRDefault="00173B35" w:rsidP="00173B35">
      <w:pPr>
        <w:numPr>
          <w:ilvl w:val="0"/>
          <w:numId w:val="3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88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89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&lt;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table id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=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"</w:t>
        </w:r>
        <w:proofErr w:type="spellStart"/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myDatatable</w:t>
        </w:r>
        <w:proofErr w:type="spellEnd"/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"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&gt;</w:t>
        </w:r>
      </w:ins>
    </w:p>
    <w:p w:rsidR="00173B35" w:rsidRPr="00173B35" w:rsidRDefault="00173B35" w:rsidP="00173B35">
      <w:pPr>
        <w:numPr>
          <w:ilvl w:val="0"/>
          <w:numId w:val="3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90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91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    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&lt;</w:t>
        </w:r>
        <w:proofErr w:type="spellStart"/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thead</w:t>
        </w:r>
        <w:proofErr w:type="spellEnd"/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&gt;</w:t>
        </w:r>
      </w:ins>
    </w:p>
    <w:p w:rsidR="00173B35" w:rsidRPr="00173B35" w:rsidRDefault="00173B35" w:rsidP="00173B35">
      <w:pPr>
        <w:numPr>
          <w:ilvl w:val="0"/>
          <w:numId w:val="3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92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93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        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&lt;</w:t>
        </w:r>
        <w:proofErr w:type="spellStart"/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tr</w:t>
        </w:r>
        <w:proofErr w:type="spellEnd"/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&gt;</w:t>
        </w:r>
      </w:ins>
    </w:p>
    <w:p w:rsidR="00173B35" w:rsidRPr="00173B35" w:rsidRDefault="00173B35" w:rsidP="00173B35">
      <w:pPr>
        <w:numPr>
          <w:ilvl w:val="0"/>
          <w:numId w:val="3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94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95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            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&lt;</w:t>
        </w:r>
        <w:proofErr w:type="spellStart"/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th</w:t>
        </w:r>
        <w:proofErr w:type="spellEnd"/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&gt;</w:t>
        </w:r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First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Name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&lt;/</w:t>
        </w:r>
        <w:proofErr w:type="spellStart"/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th</w:t>
        </w:r>
        <w:proofErr w:type="spellEnd"/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&gt;</w:t>
        </w:r>
      </w:ins>
    </w:p>
    <w:p w:rsidR="00173B35" w:rsidRPr="00173B35" w:rsidRDefault="00173B35" w:rsidP="00173B35">
      <w:pPr>
        <w:numPr>
          <w:ilvl w:val="0"/>
          <w:numId w:val="3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96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97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            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&lt;</w:t>
        </w:r>
        <w:proofErr w:type="spellStart"/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th</w:t>
        </w:r>
        <w:proofErr w:type="spellEnd"/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&gt;</w:t>
        </w:r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Last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Name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&lt;/</w:t>
        </w:r>
        <w:proofErr w:type="spellStart"/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th</w:t>
        </w:r>
        <w:proofErr w:type="spellEnd"/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&gt;</w:t>
        </w:r>
      </w:ins>
    </w:p>
    <w:p w:rsidR="00173B35" w:rsidRPr="00173B35" w:rsidRDefault="00173B35" w:rsidP="00173B35">
      <w:pPr>
        <w:numPr>
          <w:ilvl w:val="0"/>
          <w:numId w:val="3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98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99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lastRenderedPageBreak/>
          <w:t xml:space="preserve">                    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&lt;</w:t>
        </w:r>
        <w:proofErr w:type="spellStart"/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th</w:t>
        </w:r>
        <w:proofErr w:type="spellEnd"/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&gt;</w:t>
        </w:r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Email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ID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&lt;/</w:t>
        </w:r>
        <w:proofErr w:type="spellStart"/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th</w:t>
        </w:r>
        <w:proofErr w:type="spellEnd"/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&gt;</w:t>
        </w:r>
      </w:ins>
    </w:p>
    <w:p w:rsidR="00173B35" w:rsidRPr="00173B35" w:rsidRDefault="00173B35" w:rsidP="00173B35">
      <w:pPr>
        <w:numPr>
          <w:ilvl w:val="0"/>
          <w:numId w:val="3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100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101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            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&lt;</w:t>
        </w:r>
        <w:proofErr w:type="spellStart"/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th</w:t>
        </w:r>
        <w:proofErr w:type="spellEnd"/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&gt;</w:t>
        </w:r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City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&lt;/</w:t>
        </w:r>
        <w:proofErr w:type="spellStart"/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th</w:t>
        </w:r>
        <w:proofErr w:type="spellEnd"/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&gt;</w:t>
        </w:r>
      </w:ins>
    </w:p>
    <w:p w:rsidR="00173B35" w:rsidRPr="00173B35" w:rsidRDefault="00173B35" w:rsidP="00173B35">
      <w:pPr>
        <w:numPr>
          <w:ilvl w:val="0"/>
          <w:numId w:val="3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102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103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            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&lt;</w:t>
        </w:r>
        <w:proofErr w:type="spellStart"/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th</w:t>
        </w:r>
        <w:proofErr w:type="spellEnd"/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&gt;</w:t>
        </w:r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Country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&lt;/</w:t>
        </w:r>
        <w:proofErr w:type="spellStart"/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th</w:t>
        </w:r>
        <w:proofErr w:type="spellEnd"/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&gt;</w:t>
        </w:r>
      </w:ins>
    </w:p>
    <w:p w:rsidR="00173B35" w:rsidRPr="00173B35" w:rsidRDefault="00173B35" w:rsidP="00173B35">
      <w:pPr>
        <w:numPr>
          <w:ilvl w:val="0"/>
          <w:numId w:val="3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104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105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            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&lt;</w:t>
        </w:r>
        <w:proofErr w:type="spellStart"/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th</w:t>
        </w:r>
        <w:proofErr w:type="spellEnd"/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&gt;</w:t>
        </w:r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Edit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&lt;/</w:t>
        </w:r>
        <w:proofErr w:type="spellStart"/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th</w:t>
        </w:r>
        <w:proofErr w:type="spellEnd"/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&gt;</w:t>
        </w:r>
      </w:ins>
    </w:p>
    <w:p w:rsidR="00173B35" w:rsidRPr="00173B35" w:rsidRDefault="00173B35" w:rsidP="00173B35">
      <w:pPr>
        <w:numPr>
          <w:ilvl w:val="0"/>
          <w:numId w:val="3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106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107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            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&lt;</w:t>
        </w:r>
        <w:proofErr w:type="spellStart"/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th</w:t>
        </w:r>
        <w:proofErr w:type="spellEnd"/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&gt;</w:t>
        </w:r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Delete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&lt;/</w:t>
        </w:r>
        <w:proofErr w:type="spellStart"/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th</w:t>
        </w:r>
        <w:proofErr w:type="spellEnd"/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&gt;</w:t>
        </w:r>
      </w:ins>
    </w:p>
    <w:p w:rsidR="00173B35" w:rsidRPr="00173B35" w:rsidRDefault="00173B35" w:rsidP="00173B35">
      <w:pPr>
        <w:numPr>
          <w:ilvl w:val="0"/>
          <w:numId w:val="3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108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109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       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&lt;/</w:t>
        </w:r>
        <w:proofErr w:type="spellStart"/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tr</w:t>
        </w:r>
        <w:proofErr w:type="spellEnd"/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&gt;</w:t>
        </w:r>
      </w:ins>
    </w:p>
    <w:p w:rsidR="00173B35" w:rsidRPr="00173B35" w:rsidRDefault="00173B35" w:rsidP="00173B35">
      <w:pPr>
        <w:numPr>
          <w:ilvl w:val="0"/>
          <w:numId w:val="3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110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111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   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&lt;/</w:t>
        </w:r>
        <w:proofErr w:type="spellStart"/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thead</w:t>
        </w:r>
        <w:proofErr w:type="spellEnd"/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&gt;</w:t>
        </w:r>
      </w:ins>
    </w:p>
    <w:p w:rsidR="00173B35" w:rsidRPr="00173B35" w:rsidRDefault="00173B35" w:rsidP="00173B35">
      <w:pPr>
        <w:numPr>
          <w:ilvl w:val="0"/>
          <w:numId w:val="3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112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113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&lt;/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table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&gt;</w:t>
        </w:r>
      </w:ins>
    </w:p>
    <w:p w:rsidR="00173B35" w:rsidRPr="00173B35" w:rsidRDefault="00173B35" w:rsidP="00173B35">
      <w:pPr>
        <w:numPr>
          <w:ilvl w:val="0"/>
          <w:numId w:val="3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114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115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&lt;/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div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&gt;</w:t>
        </w:r>
      </w:ins>
    </w:p>
    <w:p w:rsidR="00173B35" w:rsidRPr="00173B35" w:rsidRDefault="00173B35" w:rsidP="00173B35">
      <w:pPr>
        <w:numPr>
          <w:ilvl w:val="0"/>
          <w:numId w:val="3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116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117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 </w:t>
        </w:r>
      </w:ins>
    </w:p>
    <w:p w:rsidR="00173B35" w:rsidRPr="00173B35" w:rsidRDefault="00173B35" w:rsidP="00173B35">
      <w:pPr>
        <w:numPr>
          <w:ilvl w:val="0"/>
          <w:numId w:val="3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118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119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&lt;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script </w:t>
        </w:r>
        <w:proofErr w:type="spellStart"/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src</w:t>
        </w:r>
        <w:proofErr w:type="spellEnd"/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=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"~/Scripts/jquery-3.1.1.min.js"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&gt;&lt;/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script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&gt;</w:t>
        </w:r>
      </w:ins>
    </w:p>
    <w:p w:rsidR="00173B35" w:rsidRPr="00173B35" w:rsidRDefault="00173B35" w:rsidP="00173B35">
      <w:pPr>
        <w:numPr>
          <w:ilvl w:val="0"/>
          <w:numId w:val="3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120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121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&lt;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script </w:t>
        </w:r>
        <w:proofErr w:type="spellStart"/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src</w:t>
        </w:r>
        <w:proofErr w:type="spellEnd"/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=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"~/Scripts/</w:t>
        </w:r>
        <w:proofErr w:type="spellStart"/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jquery.validate.min.js</w:t>
        </w:r>
        <w:proofErr w:type="spellEnd"/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"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&gt;&lt;/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script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&gt;</w:t>
        </w:r>
      </w:ins>
    </w:p>
    <w:p w:rsidR="00173B35" w:rsidRPr="00173B35" w:rsidRDefault="00173B35" w:rsidP="00173B35">
      <w:pPr>
        <w:numPr>
          <w:ilvl w:val="0"/>
          <w:numId w:val="3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122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123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&lt;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script </w:t>
        </w:r>
        <w:proofErr w:type="spellStart"/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src</w:t>
        </w:r>
        <w:proofErr w:type="spellEnd"/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=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"~/Scripts/</w:t>
        </w:r>
        <w:proofErr w:type="spellStart"/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jquery.validate.unobtrusive.min.js</w:t>
        </w:r>
        <w:proofErr w:type="spellEnd"/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"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&gt;&lt;/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script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&gt;</w:t>
        </w:r>
      </w:ins>
    </w:p>
    <w:p w:rsidR="00173B35" w:rsidRPr="00173B35" w:rsidRDefault="00173B35" w:rsidP="00173B35">
      <w:pPr>
        <w:numPr>
          <w:ilvl w:val="0"/>
          <w:numId w:val="3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124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125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&lt;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script src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=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"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fldChar w:fldCharType="begin"/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instrText xml:space="preserve"> HYPERLINK "https://cdn.datatables.net/1.10.13/js/jquery.dataTables.min.js" </w:instrTex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fldChar w:fldCharType="separate"/>
        </w:r>
        <w:r w:rsidRPr="00173B35">
          <w:rPr>
            <w:rFonts w:ascii="Courier New" w:eastAsia="Times New Roman" w:hAnsi="Courier New" w:cs="Courier New"/>
            <w:color w:val="E15D5D"/>
            <w:spacing w:val="5"/>
            <w:sz w:val="20"/>
            <w:szCs w:val="20"/>
            <w:u w:val="single"/>
          </w:rPr>
          <w:t>https://cdn.datatables.net/1.10.13/js/jquery.dataTables.min.js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fldChar w:fldCharType="end"/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"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&gt;&lt;/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script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&gt;</w:t>
        </w:r>
      </w:ins>
    </w:p>
    <w:p w:rsidR="00173B35" w:rsidRPr="00173B35" w:rsidRDefault="00173B35" w:rsidP="00173B35">
      <w:pPr>
        <w:numPr>
          <w:ilvl w:val="0"/>
          <w:numId w:val="3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126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127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&lt;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script </w:t>
        </w:r>
        <w:proofErr w:type="spellStart"/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src</w:t>
        </w:r>
        <w:proofErr w:type="spellEnd"/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=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"~/Scripts/jquery-ui-1.12.1.min.js"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&gt;&lt;/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script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&gt;</w:t>
        </w:r>
      </w:ins>
    </w:p>
    <w:p w:rsidR="00173B35" w:rsidRPr="00173B35" w:rsidRDefault="00173B35" w:rsidP="00173B35">
      <w:pPr>
        <w:numPr>
          <w:ilvl w:val="0"/>
          <w:numId w:val="3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128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129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 </w:t>
        </w:r>
      </w:ins>
    </w:p>
    <w:p w:rsidR="00173B35" w:rsidRPr="00173B35" w:rsidRDefault="00173B35" w:rsidP="00173B35">
      <w:pPr>
        <w:numPr>
          <w:ilvl w:val="0"/>
          <w:numId w:val="3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130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131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&lt;script&gt;</w:t>
        </w:r>
      </w:ins>
    </w:p>
    <w:p w:rsidR="00173B35" w:rsidRPr="00173B35" w:rsidRDefault="00173B35" w:rsidP="00173B35">
      <w:pPr>
        <w:numPr>
          <w:ilvl w:val="0"/>
          <w:numId w:val="3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132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133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$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(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document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).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ready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(</w:t>
        </w:r>
        <w:r w:rsidRPr="00173B35">
          <w:rPr>
            <w:rFonts w:ascii="Courier New" w:eastAsia="Times New Roman" w:hAnsi="Courier New" w:cs="Courier New"/>
            <w:color w:val="000088"/>
            <w:spacing w:val="5"/>
            <w:sz w:val="20"/>
            <w:szCs w:val="20"/>
          </w:rPr>
          <w:t>function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()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{</w:t>
        </w:r>
      </w:ins>
    </w:p>
    <w:p w:rsidR="00173B35" w:rsidRPr="00173B35" w:rsidRDefault="00173B35" w:rsidP="00173B35">
      <w:pPr>
        <w:numPr>
          <w:ilvl w:val="0"/>
          <w:numId w:val="3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134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135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    </w:t>
        </w:r>
        <w:proofErr w:type="spellStart"/>
        <w:r w:rsidRPr="00173B35">
          <w:rPr>
            <w:rFonts w:ascii="Courier New" w:eastAsia="Times New Roman" w:hAnsi="Courier New" w:cs="Courier New"/>
            <w:color w:val="000088"/>
            <w:spacing w:val="5"/>
            <w:sz w:val="20"/>
            <w:szCs w:val="20"/>
          </w:rPr>
          <w:t>var</w:t>
        </w:r>
        <w:proofErr w:type="spellEnd"/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proofErr w:type="spellStart"/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oTable</w:t>
        </w:r>
        <w:proofErr w:type="spellEnd"/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=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$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(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'#</w:t>
        </w:r>
        <w:proofErr w:type="spellStart"/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myDatatable</w:t>
        </w:r>
        <w:proofErr w:type="spellEnd"/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'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).</w:t>
        </w:r>
        <w:proofErr w:type="spellStart"/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DataTable</w:t>
        </w:r>
        <w:proofErr w:type="spellEnd"/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({</w:t>
        </w:r>
      </w:ins>
    </w:p>
    <w:p w:rsidR="00173B35" w:rsidRPr="00173B35" w:rsidRDefault="00173B35" w:rsidP="00173B35">
      <w:pPr>
        <w:numPr>
          <w:ilvl w:val="0"/>
          <w:numId w:val="3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136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137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        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"</w:t>
        </w:r>
        <w:proofErr w:type="spellStart"/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ajax</w:t>
        </w:r>
        <w:proofErr w:type="spellEnd"/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"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: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{</w:t>
        </w:r>
      </w:ins>
    </w:p>
    <w:p w:rsidR="00173B35" w:rsidRPr="00173B35" w:rsidRDefault="00173B35" w:rsidP="00173B35">
      <w:pPr>
        <w:numPr>
          <w:ilvl w:val="0"/>
          <w:numId w:val="3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138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139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            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"</w:t>
        </w:r>
        <w:proofErr w:type="spellStart"/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url</w:t>
        </w:r>
        <w:proofErr w:type="spellEnd"/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"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: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'/home/</w:t>
        </w:r>
        <w:proofErr w:type="spellStart"/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GetEmployees</w:t>
        </w:r>
        <w:proofErr w:type="spellEnd"/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'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,</w:t>
        </w:r>
      </w:ins>
    </w:p>
    <w:p w:rsidR="00173B35" w:rsidRPr="00173B35" w:rsidRDefault="00173B35" w:rsidP="00173B35">
      <w:pPr>
        <w:numPr>
          <w:ilvl w:val="0"/>
          <w:numId w:val="3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140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141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            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"type"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: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"get"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,</w:t>
        </w:r>
      </w:ins>
    </w:p>
    <w:p w:rsidR="00173B35" w:rsidRPr="00173B35" w:rsidRDefault="00173B35" w:rsidP="00173B35">
      <w:pPr>
        <w:numPr>
          <w:ilvl w:val="0"/>
          <w:numId w:val="3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142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143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            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"</w:t>
        </w:r>
        <w:proofErr w:type="spellStart"/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datatype</w:t>
        </w:r>
        <w:proofErr w:type="spellEnd"/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"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: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"</w:t>
        </w:r>
        <w:proofErr w:type="spellStart"/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json</w:t>
        </w:r>
        <w:proofErr w:type="spellEnd"/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"</w:t>
        </w:r>
      </w:ins>
    </w:p>
    <w:p w:rsidR="00173B35" w:rsidRPr="00173B35" w:rsidRDefault="00173B35" w:rsidP="00173B35">
      <w:pPr>
        <w:numPr>
          <w:ilvl w:val="0"/>
          <w:numId w:val="3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144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145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       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},</w:t>
        </w:r>
      </w:ins>
    </w:p>
    <w:p w:rsidR="00173B35" w:rsidRPr="00173B35" w:rsidRDefault="00173B35" w:rsidP="00173B35">
      <w:pPr>
        <w:numPr>
          <w:ilvl w:val="0"/>
          <w:numId w:val="3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146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147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        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"columns"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: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[</w:t>
        </w:r>
      </w:ins>
    </w:p>
    <w:p w:rsidR="00173B35" w:rsidRPr="00173B35" w:rsidRDefault="00173B35" w:rsidP="00173B35">
      <w:pPr>
        <w:numPr>
          <w:ilvl w:val="0"/>
          <w:numId w:val="3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148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149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           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{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"data"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: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"</w:t>
        </w:r>
        <w:proofErr w:type="spellStart"/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FirstName</w:t>
        </w:r>
        <w:proofErr w:type="spellEnd"/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"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,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"</w:t>
        </w:r>
        <w:proofErr w:type="spellStart"/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autoWidth</w:t>
        </w:r>
        <w:proofErr w:type="spellEnd"/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"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: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000088"/>
            <w:spacing w:val="5"/>
            <w:sz w:val="20"/>
            <w:szCs w:val="20"/>
          </w:rPr>
          <w:t>true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},</w:t>
        </w:r>
      </w:ins>
    </w:p>
    <w:p w:rsidR="00173B35" w:rsidRPr="00173B35" w:rsidRDefault="00173B35" w:rsidP="00173B35">
      <w:pPr>
        <w:numPr>
          <w:ilvl w:val="0"/>
          <w:numId w:val="3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150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151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           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{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"data"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: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"</w:t>
        </w:r>
        <w:proofErr w:type="spellStart"/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LastName</w:t>
        </w:r>
        <w:proofErr w:type="spellEnd"/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"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,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"</w:t>
        </w:r>
        <w:proofErr w:type="spellStart"/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autoWidth</w:t>
        </w:r>
        <w:proofErr w:type="spellEnd"/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"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: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000088"/>
            <w:spacing w:val="5"/>
            <w:sz w:val="20"/>
            <w:szCs w:val="20"/>
          </w:rPr>
          <w:t>true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},</w:t>
        </w:r>
      </w:ins>
    </w:p>
    <w:p w:rsidR="00173B35" w:rsidRPr="00173B35" w:rsidRDefault="00173B35" w:rsidP="00173B35">
      <w:pPr>
        <w:numPr>
          <w:ilvl w:val="0"/>
          <w:numId w:val="3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152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153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           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{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"data"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: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"</w:t>
        </w:r>
        <w:proofErr w:type="spellStart"/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EmailID</w:t>
        </w:r>
        <w:proofErr w:type="spellEnd"/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"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,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"</w:t>
        </w:r>
        <w:proofErr w:type="spellStart"/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autoWidth</w:t>
        </w:r>
        <w:proofErr w:type="spellEnd"/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"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: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000088"/>
            <w:spacing w:val="5"/>
            <w:sz w:val="20"/>
            <w:szCs w:val="20"/>
          </w:rPr>
          <w:t>true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},</w:t>
        </w:r>
      </w:ins>
    </w:p>
    <w:p w:rsidR="00173B35" w:rsidRPr="00173B35" w:rsidRDefault="00173B35" w:rsidP="00173B35">
      <w:pPr>
        <w:numPr>
          <w:ilvl w:val="0"/>
          <w:numId w:val="3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154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155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           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{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"data"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: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"City"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,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"</w:t>
        </w:r>
        <w:proofErr w:type="spellStart"/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autoWidth</w:t>
        </w:r>
        <w:proofErr w:type="spellEnd"/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"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: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000088"/>
            <w:spacing w:val="5"/>
            <w:sz w:val="20"/>
            <w:szCs w:val="20"/>
          </w:rPr>
          <w:t>true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},</w:t>
        </w:r>
      </w:ins>
    </w:p>
    <w:p w:rsidR="00173B35" w:rsidRPr="00173B35" w:rsidRDefault="00173B35" w:rsidP="00173B35">
      <w:pPr>
        <w:numPr>
          <w:ilvl w:val="0"/>
          <w:numId w:val="3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156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157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           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{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"data"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: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"Country"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,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"</w:t>
        </w:r>
        <w:proofErr w:type="spellStart"/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autoWidth</w:t>
        </w:r>
        <w:proofErr w:type="spellEnd"/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"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: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000088"/>
            <w:spacing w:val="5"/>
            <w:sz w:val="20"/>
            <w:szCs w:val="20"/>
          </w:rPr>
          <w:t>true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},</w:t>
        </w:r>
      </w:ins>
    </w:p>
    <w:p w:rsidR="00173B35" w:rsidRPr="00173B35" w:rsidRDefault="00173B35" w:rsidP="00173B35">
      <w:pPr>
        <w:numPr>
          <w:ilvl w:val="0"/>
          <w:numId w:val="3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158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159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           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{</w:t>
        </w:r>
      </w:ins>
    </w:p>
    <w:p w:rsidR="00173B35" w:rsidRPr="00173B35" w:rsidRDefault="00173B35" w:rsidP="00173B35">
      <w:pPr>
        <w:numPr>
          <w:ilvl w:val="0"/>
          <w:numId w:val="3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160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161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                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"data"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: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"</w:t>
        </w:r>
        <w:proofErr w:type="spellStart"/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EmployeeID</w:t>
        </w:r>
        <w:proofErr w:type="spellEnd"/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"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,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"width"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: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"50px"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,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"render"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: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000088"/>
            <w:spacing w:val="5"/>
            <w:sz w:val="20"/>
            <w:szCs w:val="20"/>
          </w:rPr>
          <w:t>function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(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data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)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{</w:t>
        </w:r>
      </w:ins>
    </w:p>
    <w:p w:rsidR="00173B35" w:rsidRPr="00173B35" w:rsidRDefault="00173B35" w:rsidP="00173B35">
      <w:pPr>
        <w:numPr>
          <w:ilvl w:val="0"/>
          <w:numId w:val="3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162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163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                    </w:t>
        </w:r>
        <w:r w:rsidRPr="00173B35">
          <w:rPr>
            <w:rFonts w:ascii="Courier New" w:eastAsia="Times New Roman" w:hAnsi="Courier New" w:cs="Courier New"/>
            <w:color w:val="000088"/>
            <w:spacing w:val="5"/>
            <w:sz w:val="20"/>
            <w:szCs w:val="20"/>
          </w:rPr>
          <w:t>return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 xml:space="preserve">'&lt;a class="popup" </w:t>
        </w:r>
        <w:proofErr w:type="spellStart"/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href</w:t>
        </w:r>
        <w:proofErr w:type="spellEnd"/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="/home/save/'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+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data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+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'"&gt;Edit&lt;/a&gt;'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;</w:t>
        </w:r>
      </w:ins>
    </w:p>
    <w:p w:rsidR="00173B35" w:rsidRPr="00173B35" w:rsidRDefault="00173B35" w:rsidP="00173B35">
      <w:pPr>
        <w:numPr>
          <w:ilvl w:val="0"/>
          <w:numId w:val="3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164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165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               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}</w:t>
        </w:r>
      </w:ins>
    </w:p>
    <w:p w:rsidR="00173B35" w:rsidRPr="00173B35" w:rsidRDefault="00173B35" w:rsidP="00173B35">
      <w:pPr>
        <w:numPr>
          <w:ilvl w:val="0"/>
          <w:numId w:val="3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166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167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           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},</w:t>
        </w:r>
      </w:ins>
    </w:p>
    <w:p w:rsidR="00173B35" w:rsidRPr="00173B35" w:rsidRDefault="00173B35" w:rsidP="00173B35">
      <w:pPr>
        <w:numPr>
          <w:ilvl w:val="0"/>
          <w:numId w:val="3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168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169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           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{</w:t>
        </w:r>
      </w:ins>
    </w:p>
    <w:p w:rsidR="00173B35" w:rsidRPr="00173B35" w:rsidRDefault="00173B35" w:rsidP="00173B35">
      <w:pPr>
        <w:numPr>
          <w:ilvl w:val="0"/>
          <w:numId w:val="3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170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171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                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"data"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: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"</w:t>
        </w:r>
        <w:proofErr w:type="spellStart"/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EmployeeID</w:t>
        </w:r>
        <w:proofErr w:type="spellEnd"/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"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,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"width"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: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"50px"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,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"render"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: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000088"/>
            <w:spacing w:val="5"/>
            <w:sz w:val="20"/>
            <w:szCs w:val="20"/>
          </w:rPr>
          <w:t>function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(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data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)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{</w:t>
        </w:r>
      </w:ins>
    </w:p>
    <w:p w:rsidR="00173B35" w:rsidRPr="00173B35" w:rsidRDefault="00173B35" w:rsidP="00173B35">
      <w:pPr>
        <w:numPr>
          <w:ilvl w:val="0"/>
          <w:numId w:val="3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172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173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                    </w:t>
        </w:r>
        <w:r w:rsidRPr="00173B35">
          <w:rPr>
            <w:rFonts w:ascii="Courier New" w:eastAsia="Times New Roman" w:hAnsi="Courier New" w:cs="Courier New"/>
            <w:color w:val="000088"/>
            <w:spacing w:val="5"/>
            <w:sz w:val="20"/>
            <w:szCs w:val="20"/>
          </w:rPr>
          <w:t>return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 xml:space="preserve">'&lt;a class="popup" </w:t>
        </w:r>
        <w:proofErr w:type="spellStart"/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href</w:t>
        </w:r>
        <w:proofErr w:type="spellEnd"/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="/home/delete/'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+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data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+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'"&gt;Delete&lt;/a&gt;'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;</w:t>
        </w:r>
      </w:ins>
    </w:p>
    <w:p w:rsidR="00173B35" w:rsidRPr="00173B35" w:rsidRDefault="00173B35" w:rsidP="00173B35">
      <w:pPr>
        <w:numPr>
          <w:ilvl w:val="0"/>
          <w:numId w:val="3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174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175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               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}</w:t>
        </w:r>
      </w:ins>
    </w:p>
    <w:p w:rsidR="00173B35" w:rsidRPr="00173B35" w:rsidRDefault="00173B35" w:rsidP="00173B35">
      <w:pPr>
        <w:numPr>
          <w:ilvl w:val="0"/>
          <w:numId w:val="3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176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177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           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}</w:t>
        </w:r>
      </w:ins>
    </w:p>
    <w:p w:rsidR="00173B35" w:rsidRPr="00173B35" w:rsidRDefault="00173B35" w:rsidP="00173B35">
      <w:pPr>
        <w:numPr>
          <w:ilvl w:val="0"/>
          <w:numId w:val="3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178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179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       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]</w:t>
        </w:r>
      </w:ins>
    </w:p>
    <w:p w:rsidR="00173B35" w:rsidRPr="00173B35" w:rsidRDefault="00173B35" w:rsidP="00173B35">
      <w:pPr>
        <w:numPr>
          <w:ilvl w:val="0"/>
          <w:numId w:val="3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180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181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lastRenderedPageBreak/>
          <w:t xml:space="preserve">           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})</w:t>
        </w:r>
      </w:ins>
    </w:p>
    <w:p w:rsidR="00173B35" w:rsidRPr="00173B35" w:rsidRDefault="00173B35" w:rsidP="00173B35">
      <w:pPr>
        <w:numPr>
          <w:ilvl w:val="0"/>
          <w:numId w:val="3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182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183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    $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(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'.</w:t>
        </w:r>
        <w:proofErr w:type="spellStart"/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tablecontainer</w:t>
        </w:r>
        <w:proofErr w:type="spellEnd"/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'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).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on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(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'click'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,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'</w:t>
        </w:r>
        <w:proofErr w:type="spellStart"/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a.popup</w:t>
        </w:r>
        <w:proofErr w:type="spellEnd"/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'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,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000088"/>
            <w:spacing w:val="5"/>
            <w:sz w:val="20"/>
            <w:szCs w:val="20"/>
          </w:rPr>
          <w:t>function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(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e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)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{</w:t>
        </w:r>
      </w:ins>
    </w:p>
    <w:p w:rsidR="00173B35" w:rsidRPr="00173B35" w:rsidRDefault="00173B35" w:rsidP="00173B35">
      <w:pPr>
        <w:numPr>
          <w:ilvl w:val="0"/>
          <w:numId w:val="3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184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185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        </w:t>
        </w:r>
        <w:proofErr w:type="spellStart"/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e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.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preventDefault</w:t>
        </w:r>
        <w:proofErr w:type="spellEnd"/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();</w:t>
        </w:r>
      </w:ins>
    </w:p>
    <w:p w:rsidR="00173B35" w:rsidRPr="00173B35" w:rsidRDefault="00173B35" w:rsidP="00173B35">
      <w:pPr>
        <w:numPr>
          <w:ilvl w:val="0"/>
          <w:numId w:val="3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186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187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        </w:t>
        </w:r>
        <w:proofErr w:type="spellStart"/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OpenPopup</w:t>
        </w:r>
        <w:proofErr w:type="spellEnd"/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(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$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(</w:t>
        </w:r>
        <w:r w:rsidRPr="00173B35">
          <w:rPr>
            <w:rFonts w:ascii="Courier New" w:eastAsia="Times New Roman" w:hAnsi="Courier New" w:cs="Courier New"/>
            <w:color w:val="000088"/>
            <w:spacing w:val="5"/>
            <w:sz w:val="20"/>
            <w:szCs w:val="20"/>
          </w:rPr>
          <w:t>this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).</w:t>
        </w:r>
        <w:proofErr w:type="spellStart"/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attr</w:t>
        </w:r>
        <w:proofErr w:type="spellEnd"/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(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'</w:t>
        </w:r>
        <w:proofErr w:type="spellStart"/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href</w:t>
        </w:r>
        <w:proofErr w:type="spellEnd"/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'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));</w:t>
        </w:r>
      </w:ins>
    </w:p>
    <w:p w:rsidR="00173B35" w:rsidRPr="00173B35" w:rsidRDefault="00173B35" w:rsidP="00173B35">
      <w:pPr>
        <w:numPr>
          <w:ilvl w:val="0"/>
          <w:numId w:val="3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188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189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   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})</w:t>
        </w:r>
      </w:ins>
    </w:p>
    <w:p w:rsidR="00173B35" w:rsidRPr="00173B35" w:rsidRDefault="00173B35" w:rsidP="00173B35">
      <w:pPr>
        <w:numPr>
          <w:ilvl w:val="0"/>
          <w:numId w:val="3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190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191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    </w:t>
        </w:r>
        <w:r w:rsidRPr="00173B35">
          <w:rPr>
            <w:rFonts w:ascii="Courier New" w:eastAsia="Times New Roman" w:hAnsi="Courier New" w:cs="Courier New"/>
            <w:color w:val="000088"/>
            <w:spacing w:val="5"/>
            <w:sz w:val="20"/>
            <w:szCs w:val="20"/>
          </w:rPr>
          <w:t>function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proofErr w:type="spellStart"/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OpenPopup</w:t>
        </w:r>
        <w:proofErr w:type="spellEnd"/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(</w:t>
        </w:r>
        <w:proofErr w:type="spellStart"/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pageUrl</w:t>
        </w:r>
        <w:proofErr w:type="spellEnd"/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)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{</w:t>
        </w:r>
      </w:ins>
    </w:p>
    <w:p w:rsidR="00173B35" w:rsidRPr="00173B35" w:rsidRDefault="00173B35" w:rsidP="00173B35">
      <w:pPr>
        <w:numPr>
          <w:ilvl w:val="0"/>
          <w:numId w:val="3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192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193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        </w:t>
        </w:r>
        <w:proofErr w:type="spellStart"/>
        <w:r w:rsidRPr="00173B35">
          <w:rPr>
            <w:rFonts w:ascii="Courier New" w:eastAsia="Times New Roman" w:hAnsi="Courier New" w:cs="Courier New"/>
            <w:color w:val="000088"/>
            <w:spacing w:val="5"/>
            <w:sz w:val="20"/>
            <w:szCs w:val="20"/>
          </w:rPr>
          <w:t>var</w:t>
        </w:r>
        <w:proofErr w:type="spellEnd"/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$</w:t>
        </w:r>
        <w:proofErr w:type="spellStart"/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pageContent</w:t>
        </w:r>
        <w:proofErr w:type="spellEnd"/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=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$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(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'&lt;div/&gt;'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);</w:t>
        </w:r>
      </w:ins>
    </w:p>
    <w:p w:rsidR="00173B35" w:rsidRPr="00173B35" w:rsidRDefault="00173B35" w:rsidP="00173B35">
      <w:pPr>
        <w:numPr>
          <w:ilvl w:val="0"/>
          <w:numId w:val="3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194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195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        $</w:t>
        </w:r>
        <w:proofErr w:type="spellStart"/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pageContent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.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load</w:t>
        </w:r>
        <w:proofErr w:type="spellEnd"/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(</w:t>
        </w:r>
        <w:proofErr w:type="spellStart"/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pageUrl</w:t>
        </w:r>
        <w:proofErr w:type="spellEnd"/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,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000088"/>
            <w:spacing w:val="5"/>
            <w:sz w:val="20"/>
            <w:szCs w:val="20"/>
          </w:rPr>
          <w:t>function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()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{</w:t>
        </w:r>
      </w:ins>
    </w:p>
    <w:p w:rsidR="00173B35" w:rsidRPr="00173B35" w:rsidRDefault="00173B35" w:rsidP="00173B35">
      <w:pPr>
        <w:numPr>
          <w:ilvl w:val="0"/>
          <w:numId w:val="3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196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197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            $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(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'#</w:t>
        </w:r>
        <w:proofErr w:type="spellStart"/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popupForm</w:t>
        </w:r>
        <w:proofErr w:type="spellEnd"/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'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,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$</w:t>
        </w:r>
        <w:proofErr w:type="spellStart"/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pageContent</w:t>
        </w:r>
        <w:proofErr w:type="spellEnd"/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).</w:t>
        </w:r>
        <w:proofErr w:type="spellStart"/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removeData</w:t>
        </w:r>
        <w:proofErr w:type="spellEnd"/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(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'</w:t>
        </w:r>
        <w:proofErr w:type="spellStart"/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validator</w:t>
        </w:r>
        <w:proofErr w:type="spellEnd"/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'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);</w:t>
        </w:r>
      </w:ins>
    </w:p>
    <w:p w:rsidR="00173B35" w:rsidRPr="00173B35" w:rsidRDefault="00173B35" w:rsidP="00173B35">
      <w:pPr>
        <w:numPr>
          <w:ilvl w:val="0"/>
          <w:numId w:val="3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198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199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            $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(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'#</w:t>
        </w:r>
        <w:proofErr w:type="spellStart"/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popupForm</w:t>
        </w:r>
        <w:proofErr w:type="spellEnd"/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'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,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$</w:t>
        </w:r>
        <w:proofErr w:type="spellStart"/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pageContent</w:t>
        </w:r>
        <w:proofErr w:type="spellEnd"/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).</w:t>
        </w:r>
        <w:proofErr w:type="spellStart"/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removeData</w:t>
        </w:r>
        <w:proofErr w:type="spellEnd"/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(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'</w:t>
        </w:r>
        <w:proofErr w:type="spellStart"/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unobtrusiveValidation</w:t>
        </w:r>
        <w:proofErr w:type="spellEnd"/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'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);</w:t>
        </w:r>
      </w:ins>
    </w:p>
    <w:p w:rsidR="00173B35" w:rsidRPr="00173B35" w:rsidRDefault="00173B35" w:rsidP="00173B35">
      <w:pPr>
        <w:numPr>
          <w:ilvl w:val="0"/>
          <w:numId w:val="3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200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201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            $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.</w:t>
        </w:r>
        <w:proofErr w:type="spellStart"/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validator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.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unobtrusive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.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parse</w:t>
        </w:r>
        <w:proofErr w:type="spellEnd"/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(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'form'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);</w:t>
        </w:r>
      </w:ins>
    </w:p>
    <w:p w:rsidR="00173B35" w:rsidRPr="00173B35" w:rsidRDefault="00173B35" w:rsidP="00173B35">
      <w:pPr>
        <w:numPr>
          <w:ilvl w:val="0"/>
          <w:numId w:val="3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202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203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 </w:t>
        </w:r>
      </w:ins>
    </w:p>
    <w:p w:rsidR="00173B35" w:rsidRPr="00173B35" w:rsidRDefault="00173B35" w:rsidP="00173B35">
      <w:pPr>
        <w:numPr>
          <w:ilvl w:val="0"/>
          <w:numId w:val="3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204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205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       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});</w:t>
        </w:r>
      </w:ins>
    </w:p>
    <w:p w:rsidR="00173B35" w:rsidRPr="00173B35" w:rsidRDefault="00173B35" w:rsidP="00173B35">
      <w:pPr>
        <w:numPr>
          <w:ilvl w:val="0"/>
          <w:numId w:val="3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206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207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 </w:t>
        </w:r>
      </w:ins>
    </w:p>
    <w:p w:rsidR="00173B35" w:rsidRPr="00173B35" w:rsidRDefault="00173B35" w:rsidP="00173B35">
      <w:pPr>
        <w:numPr>
          <w:ilvl w:val="0"/>
          <w:numId w:val="3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208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209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        $dialog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=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$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(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'&lt;div class="</w:t>
        </w:r>
        <w:proofErr w:type="spellStart"/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popupWindow</w:t>
        </w:r>
        <w:proofErr w:type="spellEnd"/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" style="</w:t>
        </w:r>
        <w:proofErr w:type="spellStart"/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overflow:auto</w:t>
        </w:r>
        <w:proofErr w:type="spellEnd"/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"&gt;&lt;/div&gt;'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)</w:t>
        </w:r>
      </w:ins>
    </w:p>
    <w:p w:rsidR="00173B35" w:rsidRPr="00173B35" w:rsidRDefault="00173B35" w:rsidP="00173B35">
      <w:pPr>
        <w:numPr>
          <w:ilvl w:val="0"/>
          <w:numId w:val="3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210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211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                 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.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html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(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$</w:t>
        </w:r>
        <w:proofErr w:type="spellStart"/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pageContent</w:t>
        </w:r>
        <w:proofErr w:type="spellEnd"/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)</w:t>
        </w:r>
      </w:ins>
    </w:p>
    <w:p w:rsidR="00173B35" w:rsidRPr="00173B35" w:rsidRDefault="00173B35" w:rsidP="00173B35">
      <w:pPr>
        <w:numPr>
          <w:ilvl w:val="0"/>
          <w:numId w:val="3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212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213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                 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.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dialog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({</w:t>
        </w:r>
      </w:ins>
    </w:p>
    <w:p w:rsidR="00173B35" w:rsidRPr="00173B35" w:rsidRDefault="00173B35" w:rsidP="00173B35">
      <w:pPr>
        <w:numPr>
          <w:ilvl w:val="0"/>
          <w:numId w:val="3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214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215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                      </w:t>
        </w:r>
        <w:proofErr w:type="spellStart"/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draggable</w:t>
        </w:r>
        <w:proofErr w:type="spellEnd"/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: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000088"/>
            <w:spacing w:val="5"/>
            <w:sz w:val="20"/>
            <w:szCs w:val="20"/>
          </w:rPr>
          <w:t>false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,</w:t>
        </w:r>
      </w:ins>
    </w:p>
    <w:p w:rsidR="00173B35" w:rsidRPr="00173B35" w:rsidRDefault="00173B35" w:rsidP="00173B35">
      <w:pPr>
        <w:numPr>
          <w:ilvl w:val="0"/>
          <w:numId w:val="3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216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217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                      </w:t>
        </w:r>
        <w:proofErr w:type="spellStart"/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autoOpen</w:t>
        </w:r>
        <w:proofErr w:type="spellEnd"/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: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000088"/>
            <w:spacing w:val="5"/>
            <w:sz w:val="20"/>
            <w:szCs w:val="20"/>
          </w:rPr>
          <w:t>false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,</w:t>
        </w:r>
      </w:ins>
    </w:p>
    <w:p w:rsidR="00173B35" w:rsidRPr="00173B35" w:rsidRDefault="00173B35" w:rsidP="00173B35">
      <w:pPr>
        <w:numPr>
          <w:ilvl w:val="0"/>
          <w:numId w:val="3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218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219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                      resizable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: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000088"/>
            <w:spacing w:val="5"/>
            <w:sz w:val="20"/>
            <w:szCs w:val="20"/>
          </w:rPr>
          <w:t>false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,</w:t>
        </w:r>
      </w:ins>
    </w:p>
    <w:p w:rsidR="00173B35" w:rsidRPr="00173B35" w:rsidRDefault="00173B35" w:rsidP="00173B35">
      <w:pPr>
        <w:numPr>
          <w:ilvl w:val="0"/>
          <w:numId w:val="3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220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221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                      model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: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000088"/>
            <w:spacing w:val="5"/>
            <w:sz w:val="20"/>
            <w:szCs w:val="20"/>
          </w:rPr>
          <w:t>true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,</w:t>
        </w:r>
      </w:ins>
    </w:p>
    <w:p w:rsidR="00173B35" w:rsidRPr="00173B35" w:rsidRDefault="00173B35" w:rsidP="00173B35">
      <w:pPr>
        <w:numPr>
          <w:ilvl w:val="0"/>
          <w:numId w:val="3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222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223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                      </w:t>
        </w:r>
        <w:proofErr w:type="spellStart"/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title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: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'Popup</w:t>
        </w:r>
        <w:proofErr w:type="spellEnd"/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 xml:space="preserve"> Dialog'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,</w:t>
        </w:r>
      </w:ins>
    </w:p>
    <w:p w:rsidR="00173B35" w:rsidRPr="00173B35" w:rsidRDefault="00173B35" w:rsidP="00173B35">
      <w:pPr>
        <w:numPr>
          <w:ilvl w:val="0"/>
          <w:numId w:val="3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224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225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                      height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: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006666"/>
            <w:spacing w:val="5"/>
            <w:sz w:val="20"/>
            <w:szCs w:val="20"/>
          </w:rPr>
          <w:t>550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,</w:t>
        </w:r>
      </w:ins>
    </w:p>
    <w:p w:rsidR="00173B35" w:rsidRPr="00173B35" w:rsidRDefault="00173B35" w:rsidP="00173B35">
      <w:pPr>
        <w:numPr>
          <w:ilvl w:val="0"/>
          <w:numId w:val="3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226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227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                      width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: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006666"/>
            <w:spacing w:val="5"/>
            <w:sz w:val="20"/>
            <w:szCs w:val="20"/>
          </w:rPr>
          <w:t>600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,</w:t>
        </w:r>
      </w:ins>
    </w:p>
    <w:p w:rsidR="00173B35" w:rsidRPr="00173B35" w:rsidRDefault="00173B35" w:rsidP="00173B35">
      <w:pPr>
        <w:numPr>
          <w:ilvl w:val="0"/>
          <w:numId w:val="3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228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229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                      close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: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000088"/>
            <w:spacing w:val="5"/>
            <w:sz w:val="20"/>
            <w:szCs w:val="20"/>
          </w:rPr>
          <w:t>function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()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{</w:t>
        </w:r>
      </w:ins>
    </w:p>
    <w:p w:rsidR="00173B35" w:rsidRPr="00173B35" w:rsidRDefault="00173B35" w:rsidP="00173B35">
      <w:pPr>
        <w:numPr>
          <w:ilvl w:val="0"/>
          <w:numId w:val="3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230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231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                          $</w:t>
        </w:r>
        <w:proofErr w:type="spellStart"/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dialog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.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dialog</w:t>
        </w:r>
        <w:proofErr w:type="spellEnd"/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(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'destroy'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).</w:t>
        </w:r>
        <w:r w:rsidRPr="00173B35">
          <w:rPr>
            <w:rFonts w:ascii="Courier New" w:eastAsia="Times New Roman" w:hAnsi="Courier New" w:cs="Courier New"/>
            <w:color w:val="000088"/>
            <w:spacing w:val="5"/>
            <w:sz w:val="20"/>
            <w:szCs w:val="20"/>
          </w:rPr>
          <w:t>remove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();</w:t>
        </w:r>
      </w:ins>
    </w:p>
    <w:p w:rsidR="00173B35" w:rsidRPr="00173B35" w:rsidRDefault="00173B35" w:rsidP="00173B35">
      <w:pPr>
        <w:numPr>
          <w:ilvl w:val="0"/>
          <w:numId w:val="3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232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233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                     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}</w:t>
        </w:r>
      </w:ins>
    </w:p>
    <w:p w:rsidR="00173B35" w:rsidRPr="00173B35" w:rsidRDefault="00173B35" w:rsidP="00173B35">
      <w:pPr>
        <w:numPr>
          <w:ilvl w:val="0"/>
          <w:numId w:val="3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234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235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                 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})</w:t>
        </w:r>
      </w:ins>
    </w:p>
    <w:p w:rsidR="00173B35" w:rsidRPr="00173B35" w:rsidRDefault="00173B35" w:rsidP="00173B35">
      <w:pPr>
        <w:numPr>
          <w:ilvl w:val="0"/>
          <w:numId w:val="3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236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237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 </w:t>
        </w:r>
      </w:ins>
    </w:p>
    <w:p w:rsidR="00173B35" w:rsidRPr="00173B35" w:rsidRDefault="00173B35" w:rsidP="00173B35">
      <w:pPr>
        <w:numPr>
          <w:ilvl w:val="0"/>
          <w:numId w:val="3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238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239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        $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(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'.</w:t>
        </w:r>
        <w:proofErr w:type="spellStart"/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popupWindow</w:t>
        </w:r>
        <w:proofErr w:type="spellEnd"/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'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).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on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(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'submit'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,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'#</w:t>
        </w:r>
        <w:proofErr w:type="spellStart"/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popupForm</w:t>
        </w:r>
        <w:proofErr w:type="spellEnd"/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'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,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000088"/>
            <w:spacing w:val="5"/>
            <w:sz w:val="20"/>
            <w:szCs w:val="20"/>
          </w:rPr>
          <w:t>function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(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e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)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{</w:t>
        </w:r>
      </w:ins>
    </w:p>
    <w:p w:rsidR="00173B35" w:rsidRPr="00173B35" w:rsidRDefault="00173B35" w:rsidP="00173B35">
      <w:pPr>
        <w:numPr>
          <w:ilvl w:val="0"/>
          <w:numId w:val="3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240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241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            </w:t>
        </w:r>
        <w:proofErr w:type="spellStart"/>
        <w:r w:rsidRPr="00173B35">
          <w:rPr>
            <w:rFonts w:ascii="Courier New" w:eastAsia="Times New Roman" w:hAnsi="Courier New" w:cs="Courier New"/>
            <w:color w:val="000088"/>
            <w:spacing w:val="5"/>
            <w:sz w:val="20"/>
            <w:szCs w:val="20"/>
          </w:rPr>
          <w:t>var</w:t>
        </w:r>
        <w:proofErr w:type="spellEnd"/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proofErr w:type="spellStart"/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url</w:t>
        </w:r>
        <w:proofErr w:type="spellEnd"/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=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$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(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'#</w:t>
        </w:r>
        <w:proofErr w:type="spellStart"/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popupForm</w:t>
        </w:r>
        <w:proofErr w:type="spellEnd"/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'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)[</w:t>
        </w:r>
        <w:r w:rsidRPr="00173B35">
          <w:rPr>
            <w:rFonts w:ascii="Courier New" w:eastAsia="Times New Roman" w:hAnsi="Courier New" w:cs="Courier New"/>
            <w:color w:val="006666"/>
            <w:spacing w:val="5"/>
            <w:sz w:val="20"/>
            <w:szCs w:val="20"/>
          </w:rPr>
          <w:t>0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].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action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;</w:t>
        </w:r>
      </w:ins>
    </w:p>
    <w:p w:rsidR="00173B35" w:rsidRPr="00173B35" w:rsidRDefault="00173B35" w:rsidP="00173B35">
      <w:pPr>
        <w:numPr>
          <w:ilvl w:val="0"/>
          <w:numId w:val="3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242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243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            $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.</w:t>
        </w:r>
        <w:proofErr w:type="spellStart"/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ajax</w:t>
        </w:r>
        <w:proofErr w:type="spellEnd"/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({</w:t>
        </w:r>
      </w:ins>
    </w:p>
    <w:p w:rsidR="00173B35" w:rsidRPr="00173B35" w:rsidRDefault="00173B35" w:rsidP="00173B35">
      <w:pPr>
        <w:numPr>
          <w:ilvl w:val="0"/>
          <w:numId w:val="3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244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245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                type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: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"POST"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,</w:t>
        </w:r>
      </w:ins>
    </w:p>
    <w:p w:rsidR="00173B35" w:rsidRPr="00173B35" w:rsidRDefault="00173B35" w:rsidP="00173B35">
      <w:pPr>
        <w:numPr>
          <w:ilvl w:val="0"/>
          <w:numId w:val="3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246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247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                </w:t>
        </w:r>
        <w:proofErr w:type="spellStart"/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url</w:t>
        </w:r>
        <w:proofErr w:type="spellEnd"/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: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proofErr w:type="spellStart"/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url</w:t>
        </w:r>
        <w:proofErr w:type="spellEnd"/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,</w:t>
        </w:r>
      </w:ins>
    </w:p>
    <w:p w:rsidR="00173B35" w:rsidRPr="00173B35" w:rsidRDefault="00173B35" w:rsidP="00173B35">
      <w:pPr>
        <w:numPr>
          <w:ilvl w:val="0"/>
          <w:numId w:val="3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248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249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                data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: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$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(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'#</w:t>
        </w:r>
        <w:proofErr w:type="spellStart"/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popupForm</w:t>
        </w:r>
        <w:proofErr w:type="spellEnd"/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'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).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serialize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(),</w:t>
        </w:r>
      </w:ins>
    </w:p>
    <w:p w:rsidR="00173B35" w:rsidRPr="00173B35" w:rsidRDefault="00173B35" w:rsidP="00173B35">
      <w:pPr>
        <w:numPr>
          <w:ilvl w:val="0"/>
          <w:numId w:val="3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250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251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                success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: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000088"/>
            <w:spacing w:val="5"/>
            <w:sz w:val="20"/>
            <w:szCs w:val="20"/>
          </w:rPr>
          <w:t>function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(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data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)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{</w:t>
        </w:r>
      </w:ins>
    </w:p>
    <w:p w:rsidR="00173B35" w:rsidRPr="00173B35" w:rsidRDefault="00173B35" w:rsidP="00173B35">
      <w:pPr>
        <w:numPr>
          <w:ilvl w:val="0"/>
          <w:numId w:val="3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252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253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                    </w:t>
        </w:r>
        <w:r w:rsidRPr="00173B35">
          <w:rPr>
            <w:rFonts w:ascii="Courier New" w:eastAsia="Times New Roman" w:hAnsi="Courier New" w:cs="Courier New"/>
            <w:color w:val="000088"/>
            <w:spacing w:val="5"/>
            <w:sz w:val="20"/>
            <w:szCs w:val="20"/>
          </w:rPr>
          <w:t>if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(</w:t>
        </w:r>
        <w:proofErr w:type="spellStart"/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data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.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status</w:t>
        </w:r>
        <w:proofErr w:type="spellEnd"/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)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{</w:t>
        </w:r>
      </w:ins>
    </w:p>
    <w:p w:rsidR="00173B35" w:rsidRPr="00173B35" w:rsidRDefault="00173B35" w:rsidP="00173B35">
      <w:pPr>
        <w:numPr>
          <w:ilvl w:val="0"/>
          <w:numId w:val="3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254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255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                        $</w:t>
        </w:r>
        <w:proofErr w:type="spellStart"/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dialog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.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dialog</w:t>
        </w:r>
        <w:proofErr w:type="spellEnd"/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(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'close'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);</w:t>
        </w:r>
      </w:ins>
    </w:p>
    <w:p w:rsidR="00173B35" w:rsidRPr="00173B35" w:rsidRDefault="00173B35" w:rsidP="00173B35">
      <w:pPr>
        <w:numPr>
          <w:ilvl w:val="0"/>
          <w:numId w:val="3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256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257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                        </w:t>
        </w:r>
        <w:proofErr w:type="spellStart"/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oTable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.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ajax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.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reload</w:t>
        </w:r>
        <w:proofErr w:type="spellEnd"/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();</w:t>
        </w:r>
      </w:ins>
    </w:p>
    <w:p w:rsidR="00173B35" w:rsidRPr="00173B35" w:rsidRDefault="00173B35" w:rsidP="00173B35">
      <w:pPr>
        <w:numPr>
          <w:ilvl w:val="0"/>
          <w:numId w:val="3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258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259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                   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}</w:t>
        </w:r>
      </w:ins>
    </w:p>
    <w:p w:rsidR="00173B35" w:rsidRPr="00173B35" w:rsidRDefault="00173B35" w:rsidP="00173B35">
      <w:pPr>
        <w:numPr>
          <w:ilvl w:val="0"/>
          <w:numId w:val="3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260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261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               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}</w:t>
        </w:r>
      </w:ins>
    </w:p>
    <w:p w:rsidR="00173B35" w:rsidRPr="00173B35" w:rsidRDefault="00173B35" w:rsidP="00173B35">
      <w:pPr>
        <w:numPr>
          <w:ilvl w:val="0"/>
          <w:numId w:val="3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262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263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lastRenderedPageBreak/>
          <w:t xml:space="preserve">                   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})</w:t>
        </w:r>
      </w:ins>
    </w:p>
    <w:p w:rsidR="00173B35" w:rsidRPr="00173B35" w:rsidRDefault="00173B35" w:rsidP="00173B35">
      <w:pPr>
        <w:numPr>
          <w:ilvl w:val="0"/>
          <w:numId w:val="3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264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265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 </w:t>
        </w:r>
      </w:ins>
    </w:p>
    <w:p w:rsidR="00173B35" w:rsidRPr="00173B35" w:rsidRDefault="00173B35" w:rsidP="00173B35">
      <w:pPr>
        <w:numPr>
          <w:ilvl w:val="0"/>
          <w:numId w:val="3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266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267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            </w:t>
        </w:r>
        <w:proofErr w:type="spellStart"/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e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.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preventDefault</w:t>
        </w:r>
        <w:proofErr w:type="spellEnd"/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();</w:t>
        </w:r>
      </w:ins>
    </w:p>
    <w:p w:rsidR="00173B35" w:rsidRPr="00173B35" w:rsidRDefault="00173B35" w:rsidP="00173B35">
      <w:pPr>
        <w:numPr>
          <w:ilvl w:val="0"/>
          <w:numId w:val="3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268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269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       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})</w:t>
        </w:r>
      </w:ins>
    </w:p>
    <w:p w:rsidR="00173B35" w:rsidRPr="00173B35" w:rsidRDefault="00173B35" w:rsidP="00173B35">
      <w:pPr>
        <w:numPr>
          <w:ilvl w:val="0"/>
          <w:numId w:val="3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270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271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        $</w:t>
        </w:r>
        <w:proofErr w:type="spellStart"/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dialog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.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dialog</w:t>
        </w:r>
        <w:proofErr w:type="spellEnd"/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(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'open'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);</w:t>
        </w:r>
      </w:ins>
    </w:p>
    <w:p w:rsidR="00173B35" w:rsidRPr="00173B35" w:rsidRDefault="00173B35" w:rsidP="00173B35">
      <w:pPr>
        <w:numPr>
          <w:ilvl w:val="0"/>
          <w:numId w:val="3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272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273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   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}</w:t>
        </w:r>
      </w:ins>
    </w:p>
    <w:p w:rsidR="00173B35" w:rsidRPr="00173B35" w:rsidRDefault="00173B35" w:rsidP="00173B35">
      <w:pPr>
        <w:numPr>
          <w:ilvl w:val="0"/>
          <w:numId w:val="3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274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275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})</w:t>
        </w:r>
      </w:ins>
    </w:p>
    <w:p w:rsidR="00173B35" w:rsidRPr="00173B35" w:rsidRDefault="00173B35" w:rsidP="00173B35">
      <w:pPr>
        <w:numPr>
          <w:ilvl w:val="0"/>
          <w:numId w:val="3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276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277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&lt;/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script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&gt;</w:t>
        </w:r>
      </w:ins>
    </w:p>
    <w:p w:rsidR="00173B35" w:rsidRPr="00173B35" w:rsidRDefault="00173B35" w:rsidP="00173B35">
      <w:pPr>
        <w:numPr>
          <w:ilvl w:val="0"/>
          <w:numId w:val="3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278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279" w:author="Unknown"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&lt;/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body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&gt;</w:t>
        </w:r>
      </w:ins>
    </w:p>
    <w:p w:rsidR="00173B35" w:rsidRPr="00173B35" w:rsidRDefault="00173B35" w:rsidP="00173B35">
      <w:pPr>
        <w:numPr>
          <w:ilvl w:val="0"/>
          <w:numId w:val="3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280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281" w:author="Unknown"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&lt;/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html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&gt;</w:t>
        </w:r>
      </w:ins>
    </w:p>
    <w:p w:rsidR="00173B35" w:rsidRPr="00173B35" w:rsidRDefault="00173B35" w:rsidP="00173B35">
      <w:pPr>
        <w:shd w:val="clear" w:color="auto" w:fill="FFFFFF"/>
        <w:spacing w:after="0" w:line="240" w:lineRule="auto"/>
        <w:rPr>
          <w:ins w:id="282" w:author="Unknown"/>
          <w:rFonts w:ascii="Verdana" w:eastAsia="Times New Roman" w:hAnsi="Verdana" w:cs="Times New Roman"/>
          <w:color w:val="4C4C4C"/>
          <w:spacing w:val="3"/>
          <w:sz w:val="19"/>
          <w:szCs w:val="19"/>
        </w:rPr>
      </w:pPr>
    </w:p>
    <w:p w:rsidR="00173B35" w:rsidRPr="00173B35" w:rsidRDefault="00173B35" w:rsidP="00173B35">
      <w:pPr>
        <w:shd w:val="clear" w:color="auto" w:fill="FFFFFF"/>
        <w:spacing w:before="272" w:after="136" w:line="360" w:lineRule="atLeast"/>
        <w:outlineLvl w:val="1"/>
        <w:rPr>
          <w:ins w:id="283" w:author="Unknown"/>
          <w:rFonts w:ascii="Georgia" w:eastAsia="Times New Roman" w:hAnsi="Georgia" w:cs="Times New Roman"/>
          <w:color w:val="484848"/>
          <w:spacing w:val="7"/>
          <w:sz w:val="27"/>
          <w:szCs w:val="27"/>
        </w:rPr>
      </w:pPr>
      <w:ins w:id="284" w:author="Unknown">
        <w:r w:rsidRPr="00173B35">
          <w:rPr>
            <w:rFonts w:ascii="Georgia" w:eastAsia="Times New Roman" w:hAnsi="Georgia" w:cs="Times New Roman"/>
            <w:color w:val="484848"/>
            <w:spacing w:val="7"/>
            <w:sz w:val="27"/>
            <w:szCs w:val="27"/>
          </w:rPr>
          <w:t xml:space="preserve">Step-7: Add a new method in </w:t>
        </w:r>
        <w:proofErr w:type="spellStart"/>
        <w:r w:rsidRPr="00173B35">
          <w:rPr>
            <w:rFonts w:ascii="Georgia" w:eastAsia="Times New Roman" w:hAnsi="Georgia" w:cs="Times New Roman"/>
            <w:color w:val="484848"/>
            <w:spacing w:val="7"/>
            <w:sz w:val="27"/>
            <w:szCs w:val="27"/>
          </w:rPr>
          <w:t>HomeController</w:t>
        </w:r>
        <w:proofErr w:type="spellEnd"/>
        <w:r w:rsidRPr="00173B35">
          <w:rPr>
            <w:rFonts w:ascii="Georgia" w:eastAsia="Times New Roman" w:hAnsi="Georgia" w:cs="Times New Roman"/>
            <w:color w:val="484848"/>
            <w:spacing w:val="7"/>
            <w:sz w:val="27"/>
            <w:szCs w:val="27"/>
          </w:rPr>
          <w:t>.</w:t>
        </w:r>
      </w:ins>
    </w:p>
    <w:p w:rsidR="00173B35" w:rsidRPr="00173B35" w:rsidRDefault="00173B35" w:rsidP="00173B35">
      <w:pPr>
        <w:shd w:val="clear" w:color="auto" w:fill="FFFFFF"/>
        <w:spacing w:after="0" w:line="240" w:lineRule="auto"/>
        <w:rPr>
          <w:ins w:id="285" w:author="Unknown"/>
          <w:rFonts w:ascii="Verdana" w:eastAsia="Times New Roman" w:hAnsi="Verdana" w:cs="Times New Roman"/>
          <w:color w:val="4C4C4C"/>
          <w:spacing w:val="3"/>
          <w:sz w:val="19"/>
          <w:szCs w:val="19"/>
        </w:rPr>
      </w:pPr>
      <w:ins w:id="286" w:author="Unknown">
        <w:r w:rsidRPr="00173B35">
          <w:rPr>
            <w:rFonts w:ascii="Verdana" w:eastAsia="Times New Roman" w:hAnsi="Verdana" w:cs="Times New Roman"/>
            <w:color w:val="4C4C4C"/>
            <w:spacing w:val="3"/>
            <w:sz w:val="24"/>
            <w:szCs w:val="24"/>
          </w:rPr>
          <w:t>Here I have added a method </w:t>
        </w:r>
        <w:proofErr w:type="spellStart"/>
        <w:r w:rsidRPr="00173B35">
          <w:rPr>
            <w:rFonts w:ascii="Verdana" w:eastAsia="Times New Roman" w:hAnsi="Verdana" w:cs="Times New Roman"/>
            <w:b/>
            <w:bCs/>
            <w:color w:val="4C4C4C"/>
            <w:spacing w:val="3"/>
            <w:sz w:val="24"/>
            <w:szCs w:val="24"/>
          </w:rPr>
          <w:t>GetEmployees</w:t>
        </w:r>
        <w:proofErr w:type="spellEnd"/>
        <w:r w:rsidRPr="00173B35">
          <w:rPr>
            <w:rFonts w:ascii="Verdana" w:eastAsia="Times New Roman" w:hAnsi="Verdana" w:cs="Times New Roman"/>
            <w:b/>
            <w:bCs/>
            <w:color w:val="4C4C4C"/>
            <w:spacing w:val="3"/>
            <w:sz w:val="24"/>
            <w:szCs w:val="24"/>
          </w:rPr>
          <w:t> </w:t>
        </w:r>
        <w:r w:rsidRPr="00173B35">
          <w:rPr>
            <w:rFonts w:ascii="Verdana" w:eastAsia="Times New Roman" w:hAnsi="Verdana" w:cs="Times New Roman"/>
            <w:color w:val="4C4C4C"/>
            <w:spacing w:val="3"/>
            <w:sz w:val="24"/>
            <w:szCs w:val="24"/>
          </w:rPr>
          <w:t>for fetch employees data from the database.  </w:t>
        </w:r>
      </w:ins>
    </w:p>
    <w:p w:rsidR="00173B35" w:rsidRPr="00173B35" w:rsidRDefault="00173B35" w:rsidP="00173B35">
      <w:pPr>
        <w:shd w:val="clear" w:color="auto" w:fill="FFFFFF"/>
        <w:spacing w:after="0" w:line="240" w:lineRule="auto"/>
        <w:rPr>
          <w:ins w:id="287" w:author="Unknown"/>
          <w:rFonts w:ascii="Verdana" w:eastAsia="Times New Roman" w:hAnsi="Verdana" w:cs="Times New Roman"/>
          <w:color w:val="4C4C4C"/>
          <w:spacing w:val="3"/>
          <w:sz w:val="19"/>
          <w:szCs w:val="19"/>
        </w:rPr>
      </w:pPr>
      <w:ins w:id="288" w:author="Unknown">
        <w:r w:rsidRPr="00173B35">
          <w:rPr>
            <w:rFonts w:ascii="Verdana" w:eastAsia="Times New Roman" w:hAnsi="Verdana" w:cs="Times New Roman"/>
            <w:color w:val="4C4C4C"/>
            <w:spacing w:val="3"/>
            <w:sz w:val="19"/>
            <w:szCs w:val="19"/>
          </w:rPr>
          <w:br/>
        </w:r>
      </w:ins>
    </w:p>
    <w:p w:rsidR="00173B35" w:rsidRPr="00173B35" w:rsidRDefault="00173B35" w:rsidP="00173B35">
      <w:pPr>
        <w:numPr>
          <w:ilvl w:val="0"/>
          <w:numId w:val="4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289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290" w:author="Unknown">
        <w:r w:rsidRPr="00173B35">
          <w:rPr>
            <w:rFonts w:ascii="Courier New" w:eastAsia="Times New Roman" w:hAnsi="Courier New" w:cs="Courier New"/>
            <w:color w:val="000088"/>
            <w:spacing w:val="5"/>
            <w:sz w:val="20"/>
            <w:szCs w:val="20"/>
          </w:rPr>
          <w:t>public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proofErr w:type="spellStart"/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ActionResult</w:t>
        </w:r>
        <w:proofErr w:type="spellEnd"/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proofErr w:type="spellStart"/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GetEmployees</w:t>
        </w:r>
        <w:proofErr w:type="spellEnd"/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()</w:t>
        </w:r>
      </w:ins>
    </w:p>
    <w:p w:rsidR="00173B35" w:rsidRPr="00173B35" w:rsidRDefault="00173B35" w:rsidP="00173B35">
      <w:pPr>
        <w:numPr>
          <w:ilvl w:val="0"/>
          <w:numId w:val="4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291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292" w:author="Unknown"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{</w:t>
        </w:r>
      </w:ins>
    </w:p>
    <w:p w:rsidR="00173B35" w:rsidRPr="00173B35" w:rsidRDefault="00173B35" w:rsidP="00173B35">
      <w:pPr>
        <w:numPr>
          <w:ilvl w:val="0"/>
          <w:numId w:val="4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293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294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</w:t>
        </w:r>
        <w:r w:rsidRPr="00173B35">
          <w:rPr>
            <w:rFonts w:ascii="Courier New" w:eastAsia="Times New Roman" w:hAnsi="Courier New" w:cs="Courier New"/>
            <w:color w:val="000088"/>
            <w:spacing w:val="5"/>
            <w:sz w:val="20"/>
            <w:szCs w:val="20"/>
          </w:rPr>
          <w:t>using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(</w:t>
        </w:r>
        <w:proofErr w:type="spellStart"/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MyDatabaseEntities</w:t>
        </w:r>
        <w:proofErr w:type="spellEnd"/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dc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=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000088"/>
            <w:spacing w:val="5"/>
            <w:sz w:val="20"/>
            <w:szCs w:val="20"/>
          </w:rPr>
          <w:t>new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proofErr w:type="spellStart"/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MyDatabaseEntities</w:t>
        </w:r>
        <w:proofErr w:type="spellEnd"/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())</w:t>
        </w:r>
      </w:ins>
    </w:p>
    <w:p w:rsidR="00173B35" w:rsidRPr="00173B35" w:rsidRDefault="00173B35" w:rsidP="00173B35">
      <w:pPr>
        <w:numPr>
          <w:ilvl w:val="0"/>
          <w:numId w:val="4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295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296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{</w:t>
        </w:r>
      </w:ins>
    </w:p>
    <w:p w:rsidR="00173B35" w:rsidRPr="00173B35" w:rsidRDefault="00173B35" w:rsidP="00173B35">
      <w:pPr>
        <w:numPr>
          <w:ilvl w:val="0"/>
          <w:numId w:val="4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297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298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</w:t>
        </w:r>
        <w:proofErr w:type="spellStart"/>
        <w:r w:rsidRPr="00173B35">
          <w:rPr>
            <w:rFonts w:ascii="Courier New" w:eastAsia="Times New Roman" w:hAnsi="Courier New" w:cs="Courier New"/>
            <w:color w:val="000088"/>
            <w:spacing w:val="5"/>
            <w:sz w:val="20"/>
            <w:szCs w:val="20"/>
          </w:rPr>
          <w:t>var</w:t>
        </w:r>
        <w:proofErr w:type="spellEnd"/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employees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=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proofErr w:type="spellStart"/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dc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.</w:t>
        </w:r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Employees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.</w:t>
        </w:r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OrderBy</w:t>
        </w:r>
        <w:proofErr w:type="spellEnd"/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(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a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=&gt;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proofErr w:type="spellStart"/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a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.</w:t>
        </w:r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FirstName</w:t>
        </w:r>
        <w:proofErr w:type="spellEnd"/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).</w:t>
        </w:r>
        <w:proofErr w:type="spellStart"/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ToList</w:t>
        </w:r>
        <w:proofErr w:type="spellEnd"/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();</w:t>
        </w:r>
      </w:ins>
    </w:p>
    <w:p w:rsidR="00173B35" w:rsidRPr="00173B35" w:rsidRDefault="00173B35" w:rsidP="00173B35">
      <w:pPr>
        <w:numPr>
          <w:ilvl w:val="0"/>
          <w:numId w:val="4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299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300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</w:t>
        </w:r>
        <w:r w:rsidRPr="00173B35">
          <w:rPr>
            <w:rFonts w:ascii="Courier New" w:eastAsia="Times New Roman" w:hAnsi="Courier New" w:cs="Courier New"/>
            <w:color w:val="000088"/>
            <w:spacing w:val="5"/>
            <w:sz w:val="20"/>
            <w:szCs w:val="20"/>
          </w:rPr>
          <w:t>return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proofErr w:type="spellStart"/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Json</w:t>
        </w:r>
        <w:proofErr w:type="spellEnd"/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(</w:t>
        </w:r>
        <w:r w:rsidRPr="00173B35">
          <w:rPr>
            <w:rFonts w:ascii="Courier New" w:eastAsia="Times New Roman" w:hAnsi="Courier New" w:cs="Courier New"/>
            <w:color w:val="000088"/>
            <w:spacing w:val="5"/>
            <w:sz w:val="20"/>
            <w:szCs w:val="20"/>
          </w:rPr>
          <w:t>new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{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data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=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employees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},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proofErr w:type="spellStart"/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JsonRequestBehavior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.</w:t>
        </w:r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AllowGet</w:t>
        </w:r>
        <w:proofErr w:type="spellEnd"/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);</w:t>
        </w:r>
      </w:ins>
    </w:p>
    <w:p w:rsidR="00173B35" w:rsidRPr="00173B35" w:rsidRDefault="00173B35" w:rsidP="00173B35">
      <w:pPr>
        <w:numPr>
          <w:ilvl w:val="0"/>
          <w:numId w:val="4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301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302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}</w:t>
        </w:r>
      </w:ins>
    </w:p>
    <w:p w:rsidR="00173B35" w:rsidRPr="00173B35" w:rsidRDefault="00173B35" w:rsidP="00173B35">
      <w:pPr>
        <w:numPr>
          <w:ilvl w:val="0"/>
          <w:numId w:val="4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303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304" w:author="Unknown"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}</w:t>
        </w:r>
      </w:ins>
    </w:p>
    <w:p w:rsidR="00173B35" w:rsidRPr="00173B35" w:rsidRDefault="00173B35" w:rsidP="00173B35">
      <w:pPr>
        <w:shd w:val="clear" w:color="auto" w:fill="FFFFFF"/>
        <w:spacing w:after="0" w:line="240" w:lineRule="auto"/>
        <w:rPr>
          <w:ins w:id="305" w:author="Unknown"/>
          <w:rFonts w:ascii="Verdana" w:eastAsia="Times New Roman" w:hAnsi="Verdana" w:cs="Times New Roman"/>
          <w:color w:val="4C4C4C"/>
          <w:spacing w:val="3"/>
          <w:sz w:val="19"/>
          <w:szCs w:val="19"/>
        </w:rPr>
      </w:pPr>
    </w:p>
    <w:p w:rsidR="00173B35" w:rsidRPr="00173B35" w:rsidRDefault="00173B35" w:rsidP="00173B35">
      <w:pPr>
        <w:shd w:val="clear" w:color="auto" w:fill="FFFFFF"/>
        <w:spacing w:after="0" w:line="240" w:lineRule="auto"/>
        <w:rPr>
          <w:ins w:id="306" w:author="Unknown"/>
          <w:rFonts w:ascii="Verdana" w:eastAsia="Times New Roman" w:hAnsi="Verdana" w:cs="Times New Roman"/>
          <w:color w:val="4C4C4C"/>
          <w:spacing w:val="3"/>
          <w:sz w:val="19"/>
          <w:szCs w:val="19"/>
        </w:rPr>
      </w:pPr>
      <w:ins w:id="307" w:author="Unknown">
        <w:r w:rsidRPr="00173B35">
          <w:rPr>
            <w:rFonts w:ascii="Verdana" w:eastAsia="Times New Roman" w:hAnsi="Verdana" w:cs="Times New Roman"/>
            <w:color w:val="4C4C4C"/>
            <w:spacing w:val="3"/>
            <w:sz w:val="19"/>
            <w:szCs w:val="19"/>
          </w:rPr>
          <w:t>Now for doing CRUD operation, we will add some MVC action in our Home Controller.</w:t>
        </w:r>
      </w:ins>
    </w:p>
    <w:p w:rsidR="00173B35" w:rsidRPr="00173B35" w:rsidRDefault="00173B35" w:rsidP="00173B35">
      <w:pPr>
        <w:shd w:val="clear" w:color="auto" w:fill="FFFFFF"/>
        <w:spacing w:before="272" w:after="136" w:line="360" w:lineRule="atLeast"/>
        <w:outlineLvl w:val="1"/>
        <w:rPr>
          <w:ins w:id="308" w:author="Unknown"/>
          <w:rFonts w:ascii="Georgia" w:eastAsia="Times New Roman" w:hAnsi="Georgia" w:cs="Times New Roman"/>
          <w:color w:val="484848"/>
          <w:spacing w:val="7"/>
          <w:sz w:val="27"/>
          <w:szCs w:val="27"/>
        </w:rPr>
      </w:pPr>
      <w:ins w:id="309" w:author="Unknown">
        <w:r w:rsidRPr="00173B35">
          <w:rPr>
            <w:rFonts w:ascii="Georgia" w:eastAsia="Times New Roman" w:hAnsi="Georgia" w:cs="Times New Roman"/>
            <w:color w:val="484848"/>
            <w:spacing w:val="7"/>
            <w:sz w:val="27"/>
            <w:szCs w:val="27"/>
          </w:rPr>
          <w:t xml:space="preserve">Step-8: Add a new MVC Action Save (GET) in </w:t>
        </w:r>
        <w:proofErr w:type="spellStart"/>
        <w:r w:rsidRPr="00173B35">
          <w:rPr>
            <w:rFonts w:ascii="Georgia" w:eastAsia="Times New Roman" w:hAnsi="Georgia" w:cs="Times New Roman"/>
            <w:color w:val="484848"/>
            <w:spacing w:val="7"/>
            <w:sz w:val="27"/>
            <w:szCs w:val="27"/>
          </w:rPr>
          <w:t>HomeController</w:t>
        </w:r>
        <w:proofErr w:type="spellEnd"/>
        <w:r w:rsidRPr="00173B35">
          <w:rPr>
            <w:rFonts w:ascii="Georgia" w:eastAsia="Times New Roman" w:hAnsi="Georgia" w:cs="Times New Roman"/>
            <w:color w:val="484848"/>
            <w:spacing w:val="7"/>
            <w:sz w:val="27"/>
            <w:szCs w:val="27"/>
          </w:rPr>
          <w:t>.</w:t>
        </w:r>
      </w:ins>
    </w:p>
    <w:p w:rsidR="00173B35" w:rsidRPr="00173B35" w:rsidRDefault="00173B35" w:rsidP="00173B35">
      <w:pPr>
        <w:shd w:val="clear" w:color="auto" w:fill="FFFFFF"/>
        <w:spacing w:after="0" w:line="240" w:lineRule="auto"/>
        <w:rPr>
          <w:ins w:id="310" w:author="Unknown"/>
          <w:rFonts w:ascii="Verdana" w:eastAsia="Times New Roman" w:hAnsi="Verdana" w:cs="Times New Roman"/>
          <w:color w:val="4C4C4C"/>
          <w:spacing w:val="3"/>
          <w:sz w:val="19"/>
          <w:szCs w:val="19"/>
        </w:rPr>
      </w:pPr>
      <w:ins w:id="311" w:author="Unknown">
        <w:r w:rsidRPr="00173B35">
          <w:rPr>
            <w:rFonts w:ascii="Verdana" w:eastAsia="Times New Roman" w:hAnsi="Verdana" w:cs="Times New Roman"/>
            <w:color w:val="4C4C4C"/>
            <w:spacing w:val="3"/>
            <w:sz w:val="19"/>
            <w:szCs w:val="19"/>
          </w:rPr>
          <w:t>Here we will add a new MVC Action (GET Method) for getting the form for add/update employee information.</w:t>
        </w:r>
        <w:r w:rsidRPr="00173B35">
          <w:rPr>
            <w:rFonts w:ascii="Verdana" w:eastAsia="Times New Roman" w:hAnsi="Verdana" w:cs="Times New Roman"/>
            <w:color w:val="4C4C4C"/>
            <w:spacing w:val="3"/>
            <w:sz w:val="19"/>
            <w:szCs w:val="19"/>
          </w:rPr>
          <w:br/>
        </w:r>
        <w:r w:rsidRPr="00173B35">
          <w:rPr>
            <w:rFonts w:ascii="Verdana" w:eastAsia="Times New Roman" w:hAnsi="Verdana" w:cs="Times New Roman"/>
            <w:color w:val="4C4C4C"/>
            <w:spacing w:val="3"/>
            <w:sz w:val="19"/>
            <w:szCs w:val="19"/>
          </w:rPr>
          <w:br/>
        </w:r>
      </w:ins>
    </w:p>
    <w:p w:rsidR="00173B35" w:rsidRPr="00173B35" w:rsidRDefault="00173B35" w:rsidP="00173B35">
      <w:pPr>
        <w:numPr>
          <w:ilvl w:val="0"/>
          <w:numId w:val="5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312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313" w:author="Unknown"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[</w:t>
        </w:r>
        <w:proofErr w:type="spellStart"/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HttpGet</w:t>
        </w:r>
        <w:proofErr w:type="spellEnd"/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]</w:t>
        </w:r>
      </w:ins>
    </w:p>
    <w:p w:rsidR="00173B35" w:rsidRPr="00173B35" w:rsidRDefault="00173B35" w:rsidP="00173B35">
      <w:pPr>
        <w:numPr>
          <w:ilvl w:val="0"/>
          <w:numId w:val="5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314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315" w:author="Unknown">
        <w:r w:rsidRPr="00173B35">
          <w:rPr>
            <w:rFonts w:ascii="Courier New" w:eastAsia="Times New Roman" w:hAnsi="Courier New" w:cs="Courier New"/>
            <w:color w:val="000088"/>
            <w:spacing w:val="5"/>
            <w:sz w:val="20"/>
            <w:szCs w:val="20"/>
          </w:rPr>
          <w:t>public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proofErr w:type="spellStart"/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ActionResult</w:t>
        </w:r>
        <w:proofErr w:type="spellEnd"/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Save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(</w:t>
        </w:r>
        <w:proofErr w:type="spellStart"/>
        <w:r w:rsidRPr="00173B35">
          <w:rPr>
            <w:rFonts w:ascii="Courier New" w:eastAsia="Times New Roman" w:hAnsi="Courier New" w:cs="Courier New"/>
            <w:color w:val="000088"/>
            <w:spacing w:val="5"/>
            <w:sz w:val="20"/>
            <w:szCs w:val="20"/>
          </w:rPr>
          <w:t>int</w:t>
        </w:r>
        <w:proofErr w:type="spellEnd"/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id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)</w:t>
        </w:r>
      </w:ins>
    </w:p>
    <w:p w:rsidR="00173B35" w:rsidRPr="00173B35" w:rsidRDefault="00173B35" w:rsidP="00173B35">
      <w:pPr>
        <w:numPr>
          <w:ilvl w:val="0"/>
          <w:numId w:val="5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316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317" w:author="Unknown"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{</w:t>
        </w:r>
      </w:ins>
    </w:p>
    <w:p w:rsidR="00173B35" w:rsidRPr="00173B35" w:rsidRDefault="00173B35" w:rsidP="00173B35">
      <w:pPr>
        <w:numPr>
          <w:ilvl w:val="0"/>
          <w:numId w:val="5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318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319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</w:t>
        </w:r>
        <w:r w:rsidRPr="00173B35">
          <w:rPr>
            <w:rFonts w:ascii="Courier New" w:eastAsia="Times New Roman" w:hAnsi="Courier New" w:cs="Courier New"/>
            <w:color w:val="000088"/>
            <w:spacing w:val="5"/>
            <w:sz w:val="20"/>
            <w:szCs w:val="20"/>
          </w:rPr>
          <w:t>using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(</w:t>
        </w:r>
        <w:proofErr w:type="spellStart"/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MyDatabaseEntities</w:t>
        </w:r>
        <w:proofErr w:type="spellEnd"/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dc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=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000088"/>
            <w:spacing w:val="5"/>
            <w:sz w:val="20"/>
            <w:szCs w:val="20"/>
          </w:rPr>
          <w:t>new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proofErr w:type="spellStart"/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MyDatabaseEntities</w:t>
        </w:r>
        <w:proofErr w:type="spellEnd"/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())</w:t>
        </w:r>
      </w:ins>
    </w:p>
    <w:p w:rsidR="00173B35" w:rsidRPr="00173B35" w:rsidRDefault="00173B35" w:rsidP="00173B35">
      <w:pPr>
        <w:numPr>
          <w:ilvl w:val="0"/>
          <w:numId w:val="5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320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321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{</w:t>
        </w:r>
      </w:ins>
    </w:p>
    <w:p w:rsidR="00173B35" w:rsidRPr="00173B35" w:rsidRDefault="00173B35" w:rsidP="00173B35">
      <w:pPr>
        <w:numPr>
          <w:ilvl w:val="0"/>
          <w:numId w:val="5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322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323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</w:t>
        </w:r>
        <w:proofErr w:type="spellStart"/>
        <w:r w:rsidRPr="00173B35">
          <w:rPr>
            <w:rFonts w:ascii="Courier New" w:eastAsia="Times New Roman" w:hAnsi="Courier New" w:cs="Courier New"/>
            <w:color w:val="000088"/>
            <w:spacing w:val="5"/>
            <w:sz w:val="20"/>
            <w:szCs w:val="20"/>
          </w:rPr>
          <w:t>var</w:t>
        </w:r>
        <w:proofErr w:type="spellEnd"/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v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=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proofErr w:type="spellStart"/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dc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.</w:t>
        </w:r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Employees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.</w:t>
        </w:r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Where</w:t>
        </w:r>
        <w:proofErr w:type="spellEnd"/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(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a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=&gt;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proofErr w:type="spellStart"/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a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.</w:t>
        </w:r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EmployeeID</w:t>
        </w:r>
        <w:proofErr w:type="spellEnd"/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==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id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).</w:t>
        </w:r>
        <w:proofErr w:type="spellStart"/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FirstOrDefault</w:t>
        </w:r>
        <w:proofErr w:type="spellEnd"/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();</w:t>
        </w:r>
      </w:ins>
    </w:p>
    <w:p w:rsidR="00173B35" w:rsidRPr="00173B35" w:rsidRDefault="00173B35" w:rsidP="00173B35">
      <w:pPr>
        <w:numPr>
          <w:ilvl w:val="0"/>
          <w:numId w:val="5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324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325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lastRenderedPageBreak/>
          <w:t xml:space="preserve">        </w:t>
        </w:r>
        <w:r w:rsidRPr="00173B35">
          <w:rPr>
            <w:rFonts w:ascii="Courier New" w:eastAsia="Times New Roman" w:hAnsi="Courier New" w:cs="Courier New"/>
            <w:color w:val="000088"/>
            <w:spacing w:val="5"/>
            <w:sz w:val="20"/>
            <w:szCs w:val="20"/>
          </w:rPr>
          <w:t>return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View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(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v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);</w:t>
        </w:r>
      </w:ins>
    </w:p>
    <w:p w:rsidR="00173B35" w:rsidRPr="00173B35" w:rsidRDefault="00173B35" w:rsidP="00173B35">
      <w:pPr>
        <w:numPr>
          <w:ilvl w:val="0"/>
          <w:numId w:val="5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326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327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}</w:t>
        </w:r>
      </w:ins>
    </w:p>
    <w:p w:rsidR="00173B35" w:rsidRPr="00173B35" w:rsidRDefault="00173B35" w:rsidP="00173B35">
      <w:pPr>
        <w:numPr>
          <w:ilvl w:val="0"/>
          <w:numId w:val="5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328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329" w:author="Unknown"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}</w:t>
        </w:r>
      </w:ins>
    </w:p>
    <w:p w:rsidR="00173B35" w:rsidRPr="00173B35" w:rsidRDefault="00173B35" w:rsidP="00173B35">
      <w:pPr>
        <w:shd w:val="clear" w:color="auto" w:fill="FFFFFF"/>
        <w:spacing w:before="272" w:after="136" w:line="360" w:lineRule="atLeast"/>
        <w:outlineLvl w:val="1"/>
        <w:rPr>
          <w:ins w:id="330" w:author="Unknown"/>
          <w:rFonts w:ascii="Georgia" w:eastAsia="Times New Roman" w:hAnsi="Georgia" w:cs="Times New Roman"/>
          <w:color w:val="484848"/>
          <w:spacing w:val="7"/>
          <w:sz w:val="27"/>
          <w:szCs w:val="27"/>
        </w:rPr>
      </w:pPr>
      <w:ins w:id="331" w:author="Unknown">
        <w:r w:rsidRPr="00173B35">
          <w:rPr>
            <w:rFonts w:ascii="Georgia" w:eastAsia="Times New Roman" w:hAnsi="Georgia" w:cs="Times New Roman"/>
            <w:color w:val="484848"/>
            <w:spacing w:val="7"/>
            <w:sz w:val="27"/>
            <w:szCs w:val="27"/>
          </w:rPr>
          <w:t>Step-9: Add a partial view for that  Save MVC action.</w:t>
        </w:r>
      </w:ins>
    </w:p>
    <w:p w:rsidR="00173B35" w:rsidRPr="00173B35" w:rsidRDefault="00173B35" w:rsidP="00173B35">
      <w:pPr>
        <w:shd w:val="clear" w:color="auto" w:fill="FFFFFF"/>
        <w:spacing w:after="0" w:line="240" w:lineRule="auto"/>
        <w:rPr>
          <w:ins w:id="332" w:author="Unknown"/>
          <w:rFonts w:ascii="Verdana" w:eastAsia="Times New Roman" w:hAnsi="Verdana" w:cs="Times New Roman"/>
          <w:color w:val="4C4C4C"/>
          <w:spacing w:val="3"/>
          <w:sz w:val="19"/>
          <w:szCs w:val="19"/>
        </w:rPr>
      </w:pPr>
      <w:ins w:id="333" w:author="Unknown">
        <w:r w:rsidRPr="00173B35">
          <w:rPr>
            <w:rFonts w:ascii="Verdana" w:eastAsia="Times New Roman" w:hAnsi="Verdana" w:cs="Times New Roman"/>
            <w:color w:val="4C4C4C"/>
            <w:spacing w:val="3"/>
            <w:sz w:val="19"/>
            <w:szCs w:val="19"/>
          </w:rPr>
          <w:t xml:space="preserve">Here we will add a partial view for the save action as we will open the form in </w:t>
        </w:r>
        <w:proofErr w:type="spellStart"/>
        <w:r w:rsidRPr="00173B35">
          <w:rPr>
            <w:rFonts w:ascii="Verdana" w:eastAsia="Times New Roman" w:hAnsi="Verdana" w:cs="Times New Roman"/>
            <w:color w:val="4C4C4C"/>
            <w:spacing w:val="3"/>
            <w:sz w:val="19"/>
            <w:szCs w:val="19"/>
          </w:rPr>
          <w:t>jQuery</w:t>
        </w:r>
        <w:proofErr w:type="spellEnd"/>
        <w:r w:rsidRPr="00173B35">
          <w:rPr>
            <w:rFonts w:ascii="Verdana" w:eastAsia="Times New Roman" w:hAnsi="Verdana" w:cs="Times New Roman"/>
            <w:color w:val="4C4C4C"/>
            <w:spacing w:val="3"/>
            <w:sz w:val="19"/>
            <w:szCs w:val="19"/>
          </w:rPr>
          <w:t xml:space="preserve"> popup dialog window.</w:t>
        </w:r>
        <w:r w:rsidRPr="00173B35">
          <w:rPr>
            <w:rFonts w:ascii="Verdana" w:eastAsia="Times New Roman" w:hAnsi="Verdana" w:cs="Times New Roman"/>
            <w:color w:val="4C4C4C"/>
            <w:spacing w:val="3"/>
            <w:sz w:val="19"/>
            <w:szCs w:val="19"/>
          </w:rPr>
          <w:br/>
        </w:r>
        <w:r w:rsidRPr="00173B35">
          <w:rPr>
            <w:rFonts w:ascii="Verdana" w:eastAsia="Times New Roman" w:hAnsi="Verdana" w:cs="Times New Roman"/>
            <w:color w:val="4C4C4C"/>
            <w:spacing w:val="3"/>
            <w:sz w:val="19"/>
            <w:szCs w:val="19"/>
          </w:rPr>
          <w:br/>
        </w:r>
      </w:ins>
    </w:p>
    <w:p w:rsidR="00173B35" w:rsidRPr="00173B35" w:rsidRDefault="00173B35" w:rsidP="00173B35">
      <w:pPr>
        <w:numPr>
          <w:ilvl w:val="0"/>
          <w:numId w:val="6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334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335" w:author="Unknown">
        <w:r w:rsidRPr="00173B35">
          <w:rPr>
            <w:rFonts w:ascii="Courier New" w:eastAsia="Times New Roman" w:hAnsi="Courier New" w:cs="Courier New"/>
            <w:color w:val="006666"/>
            <w:spacing w:val="5"/>
            <w:sz w:val="20"/>
            <w:szCs w:val="20"/>
          </w:rPr>
          <w:t>@model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proofErr w:type="spellStart"/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DatatableCRUD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.</w:t>
        </w:r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Models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.</w:t>
        </w:r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Employee</w:t>
        </w:r>
        <w:proofErr w:type="spellEnd"/>
      </w:ins>
    </w:p>
    <w:p w:rsidR="00173B35" w:rsidRPr="00173B35" w:rsidRDefault="00173B35" w:rsidP="00173B35">
      <w:pPr>
        <w:numPr>
          <w:ilvl w:val="0"/>
          <w:numId w:val="6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336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337" w:author="Unknown"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&lt;h2&gt;</w:t>
        </w:r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Save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&lt;/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h2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&gt;</w:t>
        </w:r>
      </w:ins>
    </w:p>
    <w:p w:rsidR="00173B35" w:rsidRPr="00173B35" w:rsidRDefault="00173B35" w:rsidP="00173B35">
      <w:pPr>
        <w:numPr>
          <w:ilvl w:val="0"/>
          <w:numId w:val="6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338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339" w:author="Unknown">
        <w:r w:rsidRPr="00173B35">
          <w:rPr>
            <w:rFonts w:ascii="Courier New" w:eastAsia="Times New Roman" w:hAnsi="Courier New" w:cs="Courier New"/>
            <w:color w:val="006666"/>
            <w:spacing w:val="5"/>
            <w:sz w:val="20"/>
            <w:szCs w:val="20"/>
          </w:rPr>
          <w:t>@using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(</w:t>
        </w:r>
        <w:proofErr w:type="spellStart"/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Html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.</w:t>
        </w:r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BeginForm</w:t>
        </w:r>
        <w:proofErr w:type="spellEnd"/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(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"</w:t>
        </w:r>
        <w:proofErr w:type="spellStart"/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save"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,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"home</w:t>
        </w:r>
        <w:proofErr w:type="spellEnd"/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"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,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proofErr w:type="spellStart"/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FormMethod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.</w:t>
        </w:r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Post</w:t>
        </w:r>
        <w:proofErr w:type="spellEnd"/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,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000088"/>
            <w:spacing w:val="5"/>
            <w:sz w:val="20"/>
            <w:szCs w:val="20"/>
          </w:rPr>
          <w:t>new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{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id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=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"</w:t>
        </w:r>
        <w:proofErr w:type="spellStart"/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popupForm</w:t>
        </w:r>
        <w:proofErr w:type="spellEnd"/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"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}))</w:t>
        </w:r>
      </w:ins>
    </w:p>
    <w:p w:rsidR="00173B35" w:rsidRPr="00173B35" w:rsidRDefault="00173B35" w:rsidP="00173B35">
      <w:pPr>
        <w:numPr>
          <w:ilvl w:val="0"/>
          <w:numId w:val="6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340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341" w:author="Unknown"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{</w:t>
        </w:r>
      </w:ins>
    </w:p>
    <w:p w:rsidR="00173B35" w:rsidRPr="00173B35" w:rsidRDefault="00173B35" w:rsidP="00173B35">
      <w:pPr>
        <w:numPr>
          <w:ilvl w:val="0"/>
          <w:numId w:val="6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342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343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</w:t>
        </w:r>
        <w:r w:rsidRPr="00173B35">
          <w:rPr>
            <w:rFonts w:ascii="Courier New" w:eastAsia="Times New Roman" w:hAnsi="Courier New" w:cs="Courier New"/>
            <w:color w:val="000088"/>
            <w:spacing w:val="5"/>
            <w:sz w:val="20"/>
            <w:szCs w:val="20"/>
          </w:rPr>
          <w:t>if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(</w:t>
        </w:r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Model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!=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000088"/>
            <w:spacing w:val="5"/>
            <w:sz w:val="20"/>
            <w:szCs w:val="20"/>
          </w:rPr>
          <w:t>null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&amp;&amp;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proofErr w:type="spellStart"/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Model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.</w:t>
        </w:r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EmployeeID</w:t>
        </w:r>
        <w:proofErr w:type="spellEnd"/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&gt;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006666"/>
            <w:spacing w:val="5"/>
            <w:sz w:val="20"/>
            <w:szCs w:val="20"/>
          </w:rPr>
          <w:t>0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)</w:t>
        </w:r>
      </w:ins>
    </w:p>
    <w:p w:rsidR="00173B35" w:rsidRPr="00173B35" w:rsidRDefault="00173B35" w:rsidP="00173B35">
      <w:pPr>
        <w:numPr>
          <w:ilvl w:val="0"/>
          <w:numId w:val="6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344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345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{</w:t>
        </w:r>
      </w:ins>
    </w:p>
    <w:p w:rsidR="00173B35" w:rsidRPr="00173B35" w:rsidRDefault="00173B35" w:rsidP="00173B35">
      <w:pPr>
        <w:numPr>
          <w:ilvl w:val="0"/>
          <w:numId w:val="6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346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347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</w:t>
        </w:r>
        <w:r w:rsidRPr="00173B35">
          <w:rPr>
            <w:rFonts w:ascii="Courier New" w:eastAsia="Times New Roman" w:hAnsi="Courier New" w:cs="Courier New"/>
            <w:color w:val="006666"/>
            <w:spacing w:val="5"/>
            <w:sz w:val="20"/>
            <w:szCs w:val="20"/>
          </w:rPr>
          <w:t>@</w:t>
        </w:r>
        <w:proofErr w:type="spellStart"/>
        <w:r w:rsidRPr="00173B35">
          <w:rPr>
            <w:rFonts w:ascii="Courier New" w:eastAsia="Times New Roman" w:hAnsi="Courier New" w:cs="Courier New"/>
            <w:color w:val="006666"/>
            <w:spacing w:val="5"/>
            <w:sz w:val="20"/>
            <w:szCs w:val="20"/>
          </w:rPr>
          <w:t>Html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.</w:t>
        </w:r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HiddenFor</w:t>
        </w:r>
        <w:proofErr w:type="spellEnd"/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(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a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=&gt;</w:t>
        </w:r>
        <w:proofErr w:type="spellStart"/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a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.</w:t>
        </w:r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EmployeeID</w:t>
        </w:r>
        <w:proofErr w:type="spellEnd"/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)</w:t>
        </w:r>
      </w:ins>
    </w:p>
    <w:p w:rsidR="00173B35" w:rsidRPr="00173B35" w:rsidRDefault="00173B35" w:rsidP="00173B35">
      <w:pPr>
        <w:numPr>
          <w:ilvl w:val="0"/>
          <w:numId w:val="6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348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349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}</w:t>
        </w:r>
      </w:ins>
    </w:p>
    <w:p w:rsidR="00173B35" w:rsidRPr="00173B35" w:rsidRDefault="00173B35" w:rsidP="00173B35">
      <w:pPr>
        <w:numPr>
          <w:ilvl w:val="0"/>
          <w:numId w:val="6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350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351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 </w:t>
        </w:r>
      </w:ins>
    </w:p>
    <w:p w:rsidR="00173B35" w:rsidRPr="00173B35" w:rsidRDefault="00173B35" w:rsidP="00173B35">
      <w:pPr>
        <w:numPr>
          <w:ilvl w:val="0"/>
          <w:numId w:val="6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352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353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&lt;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div </w:t>
        </w:r>
        <w:r w:rsidRPr="00173B35">
          <w:rPr>
            <w:rFonts w:ascii="Courier New" w:eastAsia="Times New Roman" w:hAnsi="Courier New" w:cs="Courier New"/>
            <w:color w:val="000088"/>
            <w:spacing w:val="5"/>
            <w:sz w:val="20"/>
            <w:szCs w:val="20"/>
          </w:rPr>
          <w:t>class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=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"form-group"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&gt;</w:t>
        </w:r>
      </w:ins>
    </w:p>
    <w:p w:rsidR="00173B35" w:rsidRPr="00173B35" w:rsidRDefault="00173B35" w:rsidP="00173B35">
      <w:pPr>
        <w:numPr>
          <w:ilvl w:val="0"/>
          <w:numId w:val="6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354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355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&lt;label&gt;</w:t>
        </w:r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First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Name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&lt;/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label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&gt;</w:t>
        </w:r>
      </w:ins>
    </w:p>
    <w:p w:rsidR="00173B35" w:rsidRPr="00173B35" w:rsidRDefault="00173B35" w:rsidP="00173B35">
      <w:pPr>
        <w:numPr>
          <w:ilvl w:val="0"/>
          <w:numId w:val="6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356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357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</w:t>
        </w:r>
        <w:r w:rsidRPr="00173B35">
          <w:rPr>
            <w:rFonts w:ascii="Courier New" w:eastAsia="Times New Roman" w:hAnsi="Courier New" w:cs="Courier New"/>
            <w:color w:val="006666"/>
            <w:spacing w:val="5"/>
            <w:sz w:val="20"/>
            <w:szCs w:val="20"/>
          </w:rPr>
          <w:t>@</w:t>
        </w:r>
        <w:proofErr w:type="spellStart"/>
        <w:r w:rsidRPr="00173B35">
          <w:rPr>
            <w:rFonts w:ascii="Courier New" w:eastAsia="Times New Roman" w:hAnsi="Courier New" w:cs="Courier New"/>
            <w:color w:val="006666"/>
            <w:spacing w:val="5"/>
            <w:sz w:val="20"/>
            <w:szCs w:val="20"/>
          </w:rPr>
          <w:t>Html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.</w:t>
        </w:r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TextBoxFor</w:t>
        </w:r>
        <w:proofErr w:type="spellEnd"/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(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a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=&gt;</w:t>
        </w:r>
        <w:proofErr w:type="spellStart"/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a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.</w:t>
        </w:r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FirstName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,</w:t>
        </w:r>
        <w:r w:rsidRPr="00173B35">
          <w:rPr>
            <w:rFonts w:ascii="Courier New" w:eastAsia="Times New Roman" w:hAnsi="Courier New" w:cs="Courier New"/>
            <w:color w:val="000088"/>
            <w:spacing w:val="5"/>
            <w:sz w:val="20"/>
            <w:szCs w:val="20"/>
          </w:rPr>
          <w:t>new</w:t>
        </w:r>
        <w:proofErr w:type="spellEnd"/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{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006666"/>
            <w:spacing w:val="5"/>
            <w:sz w:val="20"/>
            <w:szCs w:val="20"/>
          </w:rPr>
          <w:t>@class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=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"form-control"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})</w:t>
        </w:r>
      </w:ins>
    </w:p>
    <w:p w:rsidR="00173B35" w:rsidRPr="00173B35" w:rsidRDefault="00173B35" w:rsidP="00173B35">
      <w:pPr>
        <w:numPr>
          <w:ilvl w:val="0"/>
          <w:numId w:val="6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358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359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</w:t>
        </w:r>
        <w:r w:rsidRPr="00173B35">
          <w:rPr>
            <w:rFonts w:ascii="Courier New" w:eastAsia="Times New Roman" w:hAnsi="Courier New" w:cs="Courier New"/>
            <w:color w:val="006666"/>
            <w:spacing w:val="5"/>
            <w:sz w:val="20"/>
            <w:szCs w:val="20"/>
          </w:rPr>
          <w:t>@</w:t>
        </w:r>
        <w:proofErr w:type="spellStart"/>
        <w:r w:rsidRPr="00173B35">
          <w:rPr>
            <w:rFonts w:ascii="Courier New" w:eastAsia="Times New Roman" w:hAnsi="Courier New" w:cs="Courier New"/>
            <w:color w:val="006666"/>
            <w:spacing w:val="5"/>
            <w:sz w:val="20"/>
            <w:szCs w:val="20"/>
          </w:rPr>
          <w:t>Html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.</w:t>
        </w:r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ValidationMessageFor</w:t>
        </w:r>
        <w:proofErr w:type="spellEnd"/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(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a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=&gt;</w:t>
        </w:r>
        <w:proofErr w:type="spellStart"/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a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.</w:t>
        </w:r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FirstName</w:t>
        </w:r>
        <w:proofErr w:type="spellEnd"/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)</w:t>
        </w:r>
      </w:ins>
    </w:p>
    <w:p w:rsidR="00173B35" w:rsidRPr="00173B35" w:rsidRDefault="00173B35" w:rsidP="00173B35">
      <w:pPr>
        <w:numPr>
          <w:ilvl w:val="0"/>
          <w:numId w:val="6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360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361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&lt;/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div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&gt;</w:t>
        </w:r>
      </w:ins>
    </w:p>
    <w:p w:rsidR="00173B35" w:rsidRPr="00173B35" w:rsidRDefault="00173B35" w:rsidP="00173B35">
      <w:pPr>
        <w:numPr>
          <w:ilvl w:val="0"/>
          <w:numId w:val="6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362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363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&lt;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div </w:t>
        </w:r>
        <w:r w:rsidRPr="00173B35">
          <w:rPr>
            <w:rFonts w:ascii="Courier New" w:eastAsia="Times New Roman" w:hAnsi="Courier New" w:cs="Courier New"/>
            <w:color w:val="000088"/>
            <w:spacing w:val="5"/>
            <w:sz w:val="20"/>
            <w:szCs w:val="20"/>
          </w:rPr>
          <w:t>class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=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"form-group"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&gt;</w:t>
        </w:r>
      </w:ins>
    </w:p>
    <w:p w:rsidR="00173B35" w:rsidRPr="00173B35" w:rsidRDefault="00173B35" w:rsidP="00173B35">
      <w:pPr>
        <w:numPr>
          <w:ilvl w:val="0"/>
          <w:numId w:val="6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364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365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&lt;label&gt;</w:t>
        </w:r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Last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Name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&lt;/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label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&gt;</w:t>
        </w:r>
      </w:ins>
    </w:p>
    <w:p w:rsidR="00173B35" w:rsidRPr="00173B35" w:rsidRDefault="00173B35" w:rsidP="00173B35">
      <w:pPr>
        <w:numPr>
          <w:ilvl w:val="0"/>
          <w:numId w:val="6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366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367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</w:t>
        </w:r>
        <w:r w:rsidRPr="00173B35">
          <w:rPr>
            <w:rFonts w:ascii="Courier New" w:eastAsia="Times New Roman" w:hAnsi="Courier New" w:cs="Courier New"/>
            <w:color w:val="006666"/>
            <w:spacing w:val="5"/>
            <w:sz w:val="20"/>
            <w:szCs w:val="20"/>
          </w:rPr>
          <w:t>@</w:t>
        </w:r>
        <w:proofErr w:type="spellStart"/>
        <w:r w:rsidRPr="00173B35">
          <w:rPr>
            <w:rFonts w:ascii="Courier New" w:eastAsia="Times New Roman" w:hAnsi="Courier New" w:cs="Courier New"/>
            <w:color w:val="006666"/>
            <w:spacing w:val="5"/>
            <w:sz w:val="20"/>
            <w:szCs w:val="20"/>
          </w:rPr>
          <w:t>Html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.</w:t>
        </w:r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TextBoxFor</w:t>
        </w:r>
        <w:proofErr w:type="spellEnd"/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(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a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=&gt;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proofErr w:type="spellStart"/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a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.</w:t>
        </w:r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LastName</w:t>
        </w:r>
        <w:proofErr w:type="spellEnd"/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,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000088"/>
            <w:spacing w:val="5"/>
            <w:sz w:val="20"/>
            <w:szCs w:val="20"/>
          </w:rPr>
          <w:t>new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{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006666"/>
            <w:spacing w:val="5"/>
            <w:sz w:val="20"/>
            <w:szCs w:val="20"/>
          </w:rPr>
          <w:t>@class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=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"form-control"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})</w:t>
        </w:r>
      </w:ins>
    </w:p>
    <w:p w:rsidR="00173B35" w:rsidRPr="00173B35" w:rsidRDefault="00173B35" w:rsidP="00173B35">
      <w:pPr>
        <w:numPr>
          <w:ilvl w:val="0"/>
          <w:numId w:val="6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368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369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</w:t>
        </w:r>
        <w:r w:rsidRPr="00173B35">
          <w:rPr>
            <w:rFonts w:ascii="Courier New" w:eastAsia="Times New Roman" w:hAnsi="Courier New" w:cs="Courier New"/>
            <w:color w:val="006666"/>
            <w:spacing w:val="5"/>
            <w:sz w:val="20"/>
            <w:szCs w:val="20"/>
          </w:rPr>
          <w:t>@</w:t>
        </w:r>
        <w:proofErr w:type="spellStart"/>
        <w:r w:rsidRPr="00173B35">
          <w:rPr>
            <w:rFonts w:ascii="Courier New" w:eastAsia="Times New Roman" w:hAnsi="Courier New" w:cs="Courier New"/>
            <w:color w:val="006666"/>
            <w:spacing w:val="5"/>
            <w:sz w:val="20"/>
            <w:szCs w:val="20"/>
          </w:rPr>
          <w:t>Html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.</w:t>
        </w:r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ValidationMessageFor</w:t>
        </w:r>
        <w:proofErr w:type="spellEnd"/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(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a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=&gt;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proofErr w:type="spellStart"/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a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.</w:t>
        </w:r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LastName</w:t>
        </w:r>
        <w:proofErr w:type="spellEnd"/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)</w:t>
        </w:r>
      </w:ins>
    </w:p>
    <w:p w:rsidR="00173B35" w:rsidRPr="00173B35" w:rsidRDefault="00173B35" w:rsidP="00173B35">
      <w:pPr>
        <w:numPr>
          <w:ilvl w:val="0"/>
          <w:numId w:val="6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370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371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&lt;/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div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&gt;</w:t>
        </w:r>
      </w:ins>
    </w:p>
    <w:p w:rsidR="00173B35" w:rsidRPr="00173B35" w:rsidRDefault="00173B35" w:rsidP="00173B35">
      <w:pPr>
        <w:numPr>
          <w:ilvl w:val="0"/>
          <w:numId w:val="6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372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373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&lt;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div </w:t>
        </w:r>
        <w:r w:rsidRPr="00173B35">
          <w:rPr>
            <w:rFonts w:ascii="Courier New" w:eastAsia="Times New Roman" w:hAnsi="Courier New" w:cs="Courier New"/>
            <w:color w:val="000088"/>
            <w:spacing w:val="5"/>
            <w:sz w:val="20"/>
            <w:szCs w:val="20"/>
          </w:rPr>
          <w:t>class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=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"form-group"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&gt;</w:t>
        </w:r>
      </w:ins>
    </w:p>
    <w:p w:rsidR="00173B35" w:rsidRPr="00173B35" w:rsidRDefault="00173B35" w:rsidP="00173B35">
      <w:pPr>
        <w:numPr>
          <w:ilvl w:val="0"/>
          <w:numId w:val="6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374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375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&lt;label&gt;</w:t>
        </w:r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Email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&lt;/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label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&gt;</w:t>
        </w:r>
      </w:ins>
    </w:p>
    <w:p w:rsidR="00173B35" w:rsidRPr="00173B35" w:rsidRDefault="00173B35" w:rsidP="00173B35">
      <w:pPr>
        <w:numPr>
          <w:ilvl w:val="0"/>
          <w:numId w:val="6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376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377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</w:t>
        </w:r>
        <w:r w:rsidRPr="00173B35">
          <w:rPr>
            <w:rFonts w:ascii="Courier New" w:eastAsia="Times New Roman" w:hAnsi="Courier New" w:cs="Courier New"/>
            <w:color w:val="006666"/>
            <w:spacing w:val="5"/>
            <w:sz w:val="20"/>
            <w:szCs w:val="20"/>
          </w:rPr>
          <w:t>@</w:t>
        </w:r>
        <w:proofErr w:type="spellStart"/>
        <w:r w:rsidRPr="00173B35">
          <w:rPr>
            <w:rFonts w:ascii="Courier New" w:eastAsia="Times New Roman" w:hAnsi="Courier New" w:cs="Courier New"/>
            <w:color w:val="006666"/>
            <w:spacing w:val="5"/>
            <w:sz w:val="20"/>
            <w:szCs w:val="20"/>
          </w:rPr>
          <w:t>Html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.</w:t>
        </w:r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TextBoxFor</w:t>
        </w:r>
        <w:proofErr w:type="spellEnd"/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(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a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=&gt;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proofErr w:type="spellStart"/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a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.</w:t>
        </w:r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EmailID</w:t>
        </w:r>
        <w:proofErr w:type="spellEnd"/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,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000088"/>
            <w:spacing w:val="5"/>
            <w:sz w:val="20"/>
            <w:szCs w:val="20"/>
          </w:rPr>
          <w:t>new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{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006666"/>
            <w:spacing w:val="5"/>
            <w:sz w:val="20"/>
            <w:szCs w:val="20"/>
          </w:rPr>
          <w:t>@class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=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"form-control"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})</w:t>
        </w:r>
      </w:ins>
    </w:p>
    <w:p w:rsidR="00173B35" w:rsidRPr="00173B35" w:rsidRDefault="00173B35" w:rsidP="00173B35">
      <w:pPr>
        <w:numPr>
          <w:ilvl w:val="0"/>
          <w:numId w:val="6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378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379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</w:t>
        </w:r>
        <w:r w:rsidRPr="00173B35">
          <w:rPr>
            <w:rFonts w:ascii="Courier New" w:eastAsia="Times New Roman" w:hAnsi="Courier New" w:cs="Courier New"/>
            <w:color w:val="006666"/>
            <w:spacing w:val="5"/>
            <w:sz w:val="20"/>
            <w:szCs w:val="20"/>
          </w:rPr>
          <w:t>@</w:t>
        </w:r>
        <w:proofErr w:type="spellStart"/>
        <w:r w:rsidRPr="00173B35">
          <w:rPr>
            <w:rFonts w:ascii="Courier New" w:eastAsia="Times New Roman" w:hAnsi="Courier New" w:cs="Courier New"/>
            <w:color w:val="006666"/>
            <w:spacing w:val="5"/>
            <w:sz w:val="20"/>
            <w:szCs w:val="20"/>
          </w:rPr>
          <w:t>Html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.</w:t>
        </w:r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ValidationMessageFor</w:t>
        </w:r>
        <w:proofErr w:type="spellEnd"/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(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a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=&gt;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proofErr w:type="spellStart"/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a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.</w:t>
        </w:r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EmailID</w:t>
        </w:r>
        <w:proofErr w:type="spellEnd"/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)</w:t>
        </w:r>
      </w:ins>
    </w:p>
    <w:p w:rsidR="00173B35" w:rsidRPr="00173B35" w:rsidRDefault="00173B35" w:rsidP="00173B35">
      <w:pPr>
        <w:numPr>
          <w:ilvl w:val="0"/>
          <w:numId w:val="6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380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381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&lt;/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div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&gt;</w:t>
        </w:r>
      </w:ins>
    </w:p>
    <w:p w:rsidR="00173B35" w:rsidRPr="00173B35" w:rsidRDefault="00173B35" w:rsidP="00173B35">
      <w:pPr>
        <w:numPr>
          <w:ilvl w:val="0"/>
          <w:numId w:val="6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382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383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&lt;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div </w:t>
        </w:r>
        <w:r w:rsidRPr="00173B35">
          <w:rPr>
            <w:rFonts w:ascii="Courier New" w:eastAsia="Times New Roman" w:hAnsi="Courier New" w:cs="Courier New"/>
            <w:color w:val="000088"/>
            <w:spacing w:val="5"/>
            <w:sz w:val="20"/>
            <w:szCs w:val="20"/>
          </w:rPr>
          <w:t>class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=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"form-group"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&gt;</w:t>
        </w:r>
      </w:ins>
    </w:p>
    <w:p w:rsidR="00173B35" w:rsidRPr="00173B35" w:rsidRDefault="00173B35" w:rsidP="00173B35">
      <w:pPr>
        <w:numPr>
          <w:ilvl w:val="0"/>
          <w:numId w:val="6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384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385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&lt;label&gt;</w:t>
        </w:r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City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&lt;/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label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&gt;</w:t>
        </w:r>
      </w:ins>
    </w:p>
    <w:p w:rsidR="00173B35" w:rsidRPr="00173B35" w:rsidRDefault="00173B35" w:rsidP="00173B35">
      <w:pPr>
        <w:numPr>
          <w:ilvl w:val="0"/>
          <w:numId w:val="6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386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387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</w:t>
        </w:r>
        <w:r w:rsidRPr="00173B35">
          <w:rPr>
            <w:rFonts w:ascii="Courier New" w:eastAsia="Times New Roman" w:hAnsi="Courier New" w:cs="Courier New"/>
            <w:color w:val="006666"/>
            <w:spacing w:val="5"/>
            <w:sz w:val="20"/>
            <w:szCs w:val="20"/>
          </w:rPr>
          <w:t>@</w:t>
        </w:r>
        <w:proofErr w:type="spellStart"/>
        <w:r w:rsidRPr="00173B35">
          <w:rPr>
            <w:rFonts w:ascii="Courier New" w:eastAsia="Times New Roman" w:hAnsi="Courier New" w:cs="Courier New"/>
            <w:color w:val="006666"/>
            <w:spacing w:val="5"/>
            <w:sz w:val="20"/>
            <w:szCs w:val="20"/>
          </w:rPr>
          <w:t>Html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.</w:t>
        </w:r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TextBoxFor</w:t>
        </w:r>
        <w:proofErr w:type="spellEnd"/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(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a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=&gt;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proofErr w:type="spellStart"/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a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.</w:t>
        </w:r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City</w:t>
        </w:r>
        <w:proofErr w:type="spellEnd"/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,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000088"/>
            <w:spacing w:val="5"/>
            <w:sz w:val="20"/>
            <w:szCs w:val="20"/>
          </w:rPr>
          <w:t>new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{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006666"/>
            <w:spacing w:val="5"/>
            <w:sz w:val="20"/>
            <w:szCs w:val="20"/>
          </w:rPr>
          <w:t>@class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=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"form-control"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})</w:t>
        </w:r>
      </w:ins>
    </w:p>
    <w:p w:rsidR="00173B35" w:rsidRPr="00173B35" w:rsidRDefault="00173B35" w:rsidP="00173B35">
      <w:pPr>
        <w:numPr>
          <w:ilvl w:val="0"/>
          <w:numId w:val="6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388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389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</w:t>
        </w:r>
        <w:r w:rsidRPr="00173B35">
          <w:rPr>
            <w:rFonts w:ascii="Courier New" w:eastAsia="Times New Roman" w:hAnsi="Courier New" w:cs="Courier New"/>
            <w:color w:val="006666"/>
            <w:spacing w:val="5"/>
            <w:sz w:val="20"/>
            <w:szCs w:val="20"/>
          </w:rPr>
          <w:t>@</w:t>
        </w:r>
        <w:proofErr w:type="spellStart"/>
        <w:r w:rsidRPr="00173B35">
          <w:rPr>
            <w:rFonts w:ascii="Courier New" w:eastAsia="Times New Roman" w:hAnsi="Courier New" w:cs="Courier New"/>
            <w:color w:val="006666"/>
            <w:spacing w:val="5"/>
            <w:sz w:val="20"/>
            <w:szCs w:val="20"/>
          </w:rPr>
          <w:t>Html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.</w:t>
        </w:r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ValidationMessageFor</w:t>
        </w:r>
        <w:proofErr w:type="spellEnd"/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(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a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=&gt;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proofErr w:type="spellStart"/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a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.</w:t>
        </w:r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City</w:t>
        </w:r>
        <w:proofErr w:type="spellEnd"/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)</w:t>
        </w:r>
      </w:ins>
    </w:p>
    <w:p w:rsidR="00173B35" w:rsidRPr="00173B35" w:rsidRDefault="00173B35" w:rsidP="00173B35">
      <w:pPr>
        <w:numPr>
          <w:ilvl w:val="0"/>
          <w:numId w:val="6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390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391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&lt;/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div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&gt;</w:t>
        </w:r>
      </w:ins>
    </w:p>
    <w:p w:rsidR="00173B35" w:rsidRPr="00173B35" w:rsidRDefault="00173B35" w:rsidP="00173B35">
      <w:pPr>
        <w:numPr>
          <w:ilvl w:val="0"/>
          <w:numId w:val="6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392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393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&lt;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div </w:t>
        </w:r>
        <w:r w:rsidRPr="00173B35">
          <w:rPr>
            <w:rFonts w:ascii="Courier New" w:eastAsia="Times New Roman" w:hAnsi="Courier New" w:cs="Courier New"/>
            <w:color w:val="000088"/>
            <w:spacing w:val="5"/>
            <w:sz w:val="20"/>
            <w:szCs w:val="20"/>
          </w:rPr>
          <w:t>class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=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"form-group"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&gt;</w:t>
        </w:r>
      </w:ins>
    </w:p>
    <w:p w:rsidR="00173B35" w:rsidRPr="00173B35" w:rsidRDefault="00173B35" w:rsidP="00173B35">
      <w:pPr>
        <w:numPr>
          <w:ilvl w:val="0"/>
          <w:numId w:val="6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394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395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&lt;label&gt;</w:t>
        </w:r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Country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&lt;/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label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&gt;</w:t>
        </w:r>
      </w:ins>
    </w:p>
    <w:p w:rsidR="00173B35" w:rsidRPr="00173B35" w:rsidRDefault="00173B35" w:rsidP="00173B35">
      <w:pPr>
        <w:numPr>
          <w:ilvl w:val="0"/>
          <w:numId w:val="6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396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397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lastRenderedPageBreak/>
          <w:t xml:space="preserve">        </w:t>
        </w:r>
        <w:r w:rsidRPr="00173B35">
          <w:rPr>
            <w:rFonts w:ascii="Courier New" w:eastAsia="Times New Roman" w:hAnsi="Courier New" w:cs="Courier New"/>
            <w:color w:val="006666"/>
            <w:spacing w:val="5"/>
            <w:sz w:val="20"/>
            <w:szCs w:val="20"/>
          </w:rPr>
          <w:t>@</w:t>
        </w:r>
        <w:proofErr w:type="spellStart"/>
        <w:r w:rsidRPr="00173B35">
          <w:rPr>
            <w:rFonts w:ascii="Courier New" w:eastAsia="Times New Roman" w:hAnsi="Courier New" w:cs="Courier New"/>
            <w:color w:val="006666"/>
            <w:spacing w:val="5"/>
            <w:sz w:val="20"/>
            <w:szCs w:val="20"/>
          </w:rPr>
          <w:t>Html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.</w:t>
        </w:r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TextBoxFor</w:t>
        </w:r>
        <w:proofErr w:type="spellEnd"/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(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a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=&gt;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proofErr w:type="spellStart"/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a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.</w:t>
        </w:r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Country</w:t>
        </w:r>
        <w:proofErr w:type="spellEnd"/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,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000088"/>
            <w:spacing w:val="5"/>
            <w:sz w:val="20"/>
            <w:szCs w:val="20"/>
          </w:rPr>
          <w:t>new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{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006666"/>
            <w:spacing w:val="5"/>
            <w:sz w:val="20"/>
            <w:szCs w:val="20"/>
          </w:rPr>
          <w:t>@class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=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"form-control"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})</w:t>
        </w:r>
      </w:ins>
    </w:p>
    <w:p w:rsidR="00173B35" w:rsidRPr="00173B35" w:rsidRDefault="00173B35" w:rsidP="00173B35">
      <w:pPr>
        <w:numPr>
          <w:ilvl w:val="0"/>
          <w:numId w:val="6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398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399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</w:t>
        </w:r>
        <w:r w:rsidRPr="00173B35">
          <w:rPr>
            <w:rFonts w:ascii="Courier New" w:eastAsia="Times New Roman" w:hAnsi="Courier New" w:cs="Courier New"/>
            <w:color w:val="006666"/>
            <w:spacing w:val="5"/>
            <w:sz w:val="20"/>
            <w:szCs w:val="20"/>
          </w:rPr>
          <w:t>@</w:t>
        </w:r>
        <w:proofErr w:type="spellStart"/>
        <w:r w:rsidRPr="00173B35">
          <w:rPr>
            <w:rFonts w:ascii="Courier New" w:eastAsia="Times New Roman" w:hAnsi="Courier New" w:cs="Courier New"/>
            <w:color w:val="006666"/>
            <w:spacing w:val="5"/>
            <w:sz w:val="20"/>
            <w:szCs w:val="20"/>
          </w:rPr>
          <w:t>Html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.</w:t>
        </w:r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ValidationMessageFor</w:t>
        </w:r>
        <w:proofErr w:type="spellEnd"/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(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a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=&gt;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proofErr w:type="spellStart"/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a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.</w:t>
        </w:r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Country</w:t>
        </w:r>
        <w:proofErr w:type="spellEnd"/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)</w:t>
        </w:r>
      </w:ins>
    </w:p>
    <w:p w:rsidR="00173B35" w:rsidRPr="00173B35" w:rsidRDefault="00173B35" w:rsidP="00173B35">
      <w:pPr>
        <w:numPr>
          <w:ilvl w:val="0"/>
          <w:numId w:val="6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400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401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&lt;/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div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&gt;</w:t>
        </w:r>
      </w:ins>
    </w:p>
    <w:p w:rsidR="00173B35" w:rsidRPr="00173B35" w:rsidRDefault="00173B35" w:rsidP="00173B35">
      <w:pPr>
        <w:numPr>
          <w:ilvl w:val="0"/>
          <w:numId w:val="6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402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403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 </w:t>
        </w:r>
      </w:ins>
    </w:p>
    <w:p w:rsidR="00173B35" w:rsidRPr="00173B35" w:rsidRDefault="00173B35" w:rsidP="00173B35">
      <w:pPr>
        <w:numPr>
          <w:ilvl w:val="0"/>
          <w:numId w:val="6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404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405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&lt;div&gt;</w:t>
        </w:r>
      </w:ins>
    </w:p>
    <w:p w:rsidR="00173B35" w:rsidRPr="00173B35" w:rsidRDefault="00173B35" w:rsidP="00173B35">
      <w:pPr>
        <w:numPr>
          <w:ilvl w:val="0"/>
          <w:numId w:val="6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406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407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&lt;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input type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=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"submit"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000088"/>
            <w:spacing w:val="5"/>
            <w:sz w:val="20"/>
            <w:szCs w:val="20"/>
          </w:rPr>
          <w:t>value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=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"Save"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/&gt;</w:t>
        </w:r>
      </w:ins>
    </w:p>
    <w:p w:rsidR="00173B35" w:rsidRPr="00173B35" w:rsidRDefault="00173B35" w:rsidP="00173B35">
      <w:pPr>
        <w:numPr>
          <w:ilvl w:val="0"/>
          <w:numId w:val="6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408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409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&lt;/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div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&gt;</w:t>
        </w:r>
      </w:ins>
    </w:p>
    <w:p w:rsidR="00173B35" w:rsidRPr="00173B35" w:rsidRDefault="00173B35" w:rsidP="00173B35">
      <w:pPr>
        <w:numPr>
          <w:ilvl w:val="0"/>
          <w:numId w:val="6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410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411" w:author="Unknown"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}</w:t>
        </w:r>
      </w:ins>
    </w:p>
    <w:p w:rsidR="00173B35" w:rsidRPr="00173B35" w:rsidRDefault="00173B35" w:rsidP="00173B35">
      <w:pPr>
        <w:shd w:val="clear" w:color="auto" w:fill="FFFFFF"/>
        <w:spacing w:after="0" w:line="240" w:lineRule="auto"/>
        <w:rPr>
          <w:ins w:id="412" w:author="Unknown"/>
          <w:rFonts w:ascii="Verdana" w:eastAsia="Times New Roman" w:hAnsi="Verdana" w:cs="Times New Roman"/>
          <w:color w:val="4C4C4C"/>
          <w:spacing w:val="3"/>
          <w:sz w:val="19"/>
          <w:szCs w:val="19"/>
        </w:rPr>
      </w:pPr>
      <w:ins w:id="413" w:author="Unknown">
        <w:r w:rsidRPr="00173B35">
          <w:rPr>
            <w:rFonts w:ascii="Verdana" w:eastAsia="Times New Roman" w:hAnsi="Verdana" w:cs="Times New Roman"/>
            <w:color w:val="4C4C4C"/>
            <w:spacing w:val="3"/>
            <w:sz w:val="19"/>
            <w:szCs w:val="19"/>
          </w:rPr>
          <w:t>Right click inside the save action &gt;  Add View.. &gt; Enter view name &gt; Select Empty (without model) from template dropdown &gt; Check the Checkbox "Create as a partial view".</w:t>
        </w:r>
        <w:r w:rsidRPr="00173B35">
          <w:rPr>
            <w:rFonts w:ascii="Verdana" w:eastAsia="Times New Roman" w:hAnsi="Verdana" w:cs="Times New Roman"/>
            <w:color w:val="4C4C4C"/>
            <w:spacing w:val="3"/>
            <w:sz w:val="19"/>
            <w:szCs w:val="19"/>
          </w:rPr>
          <w:br/>
        </w:r>
      </w:ins>
    </w:p>
    <w:p w:rsidR="00173B35" w:rsidRPr="00173B35" w:rsidRDefault="00173B35" w:rsidP="00173B35">
      <w:pPr>
        <w:shd w:val="clear" w:color="auto" w:fill="FFFFFF"/>
        <w:spacing w:after="0" w:line="240" w:lineRule="auto"/>
        <w:jc w:val="center"/>
        <w:rPr>
          <w:ins w:id="414" w:author="Unknown"/>
          <w:rFonts w:ascii="Verdana" w:eastAsia="Times New Roman" w:hAnsi="Verdana" w:cs="Times New Roman"/>
          <w:color w:val="4C4C4C"/>
          <w:spacing w:val="3"/>
          <w:sz w:val="19"/>
          <w:szCs w:val="19"/>
        </w:rPr>
      </w:pPr>
      <w:r>
        <w:rPr>
          <w:rFonts w:ascii="Verdana" w:eastAsia="Times New Roman" w:hAnsi="Verdana" w:cs="Times New Roman"/>
          <w:noProof/>
          <w:color w:val="E15D5D"/>
          <w:spacing w:val="5"/>
          <w:sz w:val="19"/>
          <w:szCs w:val="19"/>
        </w:rPr>
        <w:drawing>
          <wp:inline distT="0" distB="0" distL="0" distR="0">
            <wp:extent cx="3813175" cy="2346325"/>
            <wp:effectExtent l="19050" t="0" r="0" b="0"/>
            <wp:docPr id="2" name="Picture 2" descr="https://1.bp.blogspot.com/-hObKxXxy7DY/WFJQYpfSC-I/AAAAAAAACX0/fzWaEOaB0cU6XfDK31xZkuolL4Ut4h7BwCLcB/s400/View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1.bp.blogspot.com/-hObKxXxy7DY/WFJQYpfSC-I/AAAAAAAACX0/fzWaEOaB0cU6XfDK31xZkuolL4Ut4h7BwCLcB/s400/View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34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B35" w:rsidRPr="00173B35" w:rsidRDefault="00173B35" w:rsidP="00173B35">
      <w:pPr>
        <w:shd w:val="clear" w:color="auto" w:fill="FFFFFF"/>
        <w:spacing w:after="0" w:line="240" w:lineRule="auto"/>
        <w:rPr>
          <w:ins w:id="415" w:author="Unknown"/>
          <w:rFonts w:ascii="Verdana" w:eastAsia="Times New Roman" w:hAnsi="Verdana" w:cs="Times New Roman"/>
          <w:color w:val="4C4C4C"/>
          <w:spacing w:val="3"/>
          <w:sz w:val="19"/>
          <w:szCs w:val="19"/>
        </w:rPr>
      </w:pPr>
    </w:p>
    <w:p w:rsidR="00173B35" w:rsidRPr="00173B35" w:rsidRDefault="00173B35" w:rsidP="00173B35">
      <w:pPr>
        <w:shd w:val="clear" w:color="auto" w:fill="FFFFFF"/>
        <w:spacing w:before="272" w:after="136" w:line="360" w:lineRule="atLeast"/>
        <w:outlineLvl w:val="1"/>
        <w:rPr>
          <w:ins w:id="416" w:author="Unknown"/>
          <w:rFonts w:ascii="Georgia" w:eastAsia="Times New Roman" w:hAnsi="Georgia" w:cs="Times New Roman"/>
          <w:color w:val="484848"/>
          <w:spacing w:val="7"/>
          <w:sz w:val="27"/>
          <w:szCs w:val="27"/>
        </w:rPr>
      </w:pPr>
      <w:ins w:id="417" w:author="Unknown">
        <w:r w:rsidRPr="00173B35">
          <w:rPr>
            <w:rFonts w:ascii="Georgia" w:eastAsia="Times New Roman" w:hAnsi="Georgia" w:cs="Times New Roman"/>
            <w:color w:val="484848"/>
            <w:spacing w:val="7"/>
            <w:sz w:val="27"/>
            <w:szCs w:val="27"/>
          </w:rPr>
          <w:t xml:space="preserve">Step-10: Add an another MVC Action Save (POST) in </w:t>
        </w:r>
        <w:proofErr w:type="spellStart"/>
        <w:r w:rsidRPr="00173B35">
          <w:rPr>
            <w:rFonts w:ascii="Georgia" w:eastAsia="Times New Roman" w:hAnsi="Georgia" w:cs="Times New Roman"/>
            <w:color w:val="484848"/>
            <w:spacing w:val="7"/>
            <w:sz w:val="27"/>
            <w:szCs w:val="27"/>
          </w:rPr>
          <w:t>HomeController</w:t>
        </w:r>
        <w:proofErr w:type="spellEnd"/>
        <w:r w:rsidRPr="00173B35">
          <w:rPr>
            <w:rFonts w:ascii="Georgia" w:eastAsia="Times New Roman" w:hAnsi="Georgia" w:cs="Times New Roman"/>
            <w:color w:val="484848"/>
            <w:spacing w:val="7"/>
            <w:sz w:val="27"/>
            <w:szCs w:val="27"/>
          </w:rPr>
          <w:t>.</w:t>
        </w:r>
      </w:ins>
    </w:p>
    <w:p w:rsidR="00173B35" w:rsidRPr="00173B35" w:rsidRDefault="00173B35" w:rsidP="00173B35">
      <w:pPr>
        <w:shd w:val="clear" w:color="auto" w:fill="FFFFFF"/>
        <w:spacing w:after="0" w:line="240" w:lineRule="auto"/>
        <w:rPr>
          <w:ins w:id="418" w:author="Unknown"/>
          <w:rFonts w:ascii="Verdana" w:eastAsia="Times New Roman" w:hAnsi="Verdana" w:cs="Times New Roman"/>
          <w:color w:val="4C4C4C"/>
          <w:spacing w:val="3"/>
          <w:sz w:val="19"/>
          <w:szCs w:val="19"/>
        </w:rPr>
      </w:pPr>
      <w:ins w:id="419" w:author="Unknown">
        <w:r w:rsidRPr="00173B35">
          <w:rPr>
            <w:rFonts w:ascii="Verdana" w:eastAsia="Times New Roman" w:hAnsi="Verdana" w:cs="Times New Roman"/>
            <w:color w:val="4C4C4C"/>
            <w:spacing w:val="3"/>
            <w:sz w:val="19"/>
            <w:szCs w:val="19"/>
          </w:rPr>
          <w:t>Here we will add a another MVC Action (POST Method) for saving data to the database.</w:t>
        </w:r>
        <w:r w:rsidRPr="00173B35">
          <w:rPr>
            <w:rFonts w:ascii="Verdana" w:eastAsia="Times New Roman" w:hAnsi="Verdana" w:cs="Times New Roman"/>
            <w:color w:val="4C4C4C"/>
            <w:spacing w:val="3"/>
            <w:sz w:val="19"/>
            <w:szCs w:val="19"/>
          </w:rPr>
          <w:br/>
        </w:r>
        <w:r w:rsidRPr="00173B35">
          <w:rPr>
            <w:rFonts w:ascii="Verdana" w:eastAsia="Times New Roman" w:hAnsi="Verdana" w:cs="Times New Roman"/>
            <w:color w:val="4C4C4C"/>
            <w:spacing w:val="3"/>
            <w:sz w:val="19"/>
            <w:szCs w:val="19"/>
          </w:rPr>
          <w:br/>
        </w:r>
      </w:ins>
    </w:p>
    <w:p w:rsidR="00173B35" w:rsidRPr="00173B35" w:rsidRDefault="00173B35" w:rsidP="00173B35">
      <w:pPr>
        <w:numPr>
          <w:ilvl w:val="0"/>
          <w:numId w:val="7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420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421" w:author="Unknown"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[</w:t>
        </w:r>
        <w:proofErr w:type="spellStart"/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HttpPost</w:t>
        </w:r>
        <w:proofErr w:type="spellEnd"/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]</w:t>
        </w:r>
      </w:ins>
    </w:p>
    <w:p w:rsidR="00173B35" w:rsidRPr="00173B35" w:rsidRDefault="00173B35" w:rsidP="00173B35">
      <w:pPr>
        <w:numPr>
          <w:ilvl w:val="0"/>
          <w:numId w:val="7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422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423" w:author="Unknown">
        <w:r w:rsidRPr="00173B35">
          <w:rPr>
            <w:rFonts w:ascii="Courier New" w:eastAsia="Times New Roman" w:hAnsi="Courier New" w:cs="Courier New"/>
            <w:color w:val="000088"/>
            <w:spacing w:val="5"/>
            <w:sz w:val="20"/>
            <w:szCs w:val="20"/>
          </w:rPr>
          <w:t>public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proofErr w:type="spellStart"/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ActionResult</w:t>
        </w:r>
        <w:proofErr w:type="spellEnd"/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Save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(</w:t>
        </w:r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Employee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proofErr w:type="spellStart"/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emp</w:t>
        </w:r>
        <w:proofErr w:type="spellEnd"/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)</w:t>
        </w:r>
      </w:ins>
    </w:p>
    <w:p w:rsidR="00173B35" w:rsidRPr="00173B35" w:rsidRDefault="00173B35" w:rsidP="00173B35">
      <w:pPr>
        <w:numPr>
          <w:ilvl w:val="0"/>
          <w:numId w:val="7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424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425" w:author="Unknown"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{</w:t>
        </w:r>
      </w:ins>
    </w:p>
    <w:p w:rsidR="00173B35" w:rsidRPr="00173B35" w:rsidRDefault="00173B35" w:rsidP="00173B35">
      <w:pPr>
        <w:numPr>
          <w:ilvl w:val="0"/>
          <w:numId w:val="7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426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427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</w:t>
        </w:r>
        <w:proofErr w:type="spellStart"/>
        <w:r w:rsidRPr="00173B35">
          <w:rPr>
            <w:rFonts w:ascii="Courier New" w:eastAsia="Times New Roman" w:hAnsi="Courier New" w:cs="Courier New"/>
            <w:color w:val="000088"/>
            <w:spacing w:val="5"/>
            <w:sz w:val="20"/>
            <w:szCs w:val="20"/>
          </w:rPr>
          <w:t>bool</w:t>
        </w:r>
        <w:proofErr w:type="spellEnd"/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status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=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000088"/>
            <w:spacing w:val="5"/>
            <w:sz w:val="20"/>
            <w:szCs w:val="20"/>
          </w:rPr>
          <w:t>false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;</w:t>
        </w:r>
      </w:ins>
    </w:p>
    <w:p w:rsidR="00173B35" w:rsidRPr="00173B35" w:rsidRDefault="00173B35" w:rsidP="00173B35">
      <w:pPr>
        <w:numPr>
          <w:ilvl w:val="0"/>
          <w:numId w:val="7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428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429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</w:t>
        </w:r>
        <w:r w:rsidRPr="00173B35">
          <w:rPr>
            <w:rFonts w:ascii="Courier New" w:eastAsia="Times New Roman" w:hAnsi="Courier New" w:cs="Courier New"/>
            <w:color w:val="000088"/>
            <w:spacing w:val="5"/>
            <w:sz w:val="20"/>
            <w:szCs w:val="20"/>
          </w:rPr>
          <w:t>if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(</w:t>
        </w:r>
        <w:proofErr w:type="spellStart"/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ModelState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.</w:t>
        </w:r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IsValid</w:t>
        </w:r>
        <w:proofErr w:type="spellEnd"/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)</w:t>
        </w:r>
      </w:ins>
    </w:p>
    <w:p w:rsidR="00173B35" w:rsidRPr="00173B35" w:rsidRDefault="00173B35" w:rsidP="00173B35">
      <w:pPr>
        <w:numPr>
          <w:ilvl w:val="0"/>
          <w:numId w:val="7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430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431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{</w:t>
        </w:r>
      </w:ins>
    </w:p>
    <w:p w:rsidR="00173B35" w:rsidRPr="00173B35" w:rsidRDefault="00173B35" w:rsidP="00173B35">
      <w:pPr>
        <w:numPr>
          <w:ilvl w:val="0"/>
          <w:numId w:val="7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432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433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</w:t>
        </w:r>
        <w:r w:rsidRPr="00173B35">
          <w:rPr>
            <w:rFonts w:ascii="Courier New" w:eastAsia="Times New Roman" w:hAnsi="Courier New" w:cs="Courier New"/>
            <w:color w:val="000088"/>
            <w:spacing w:val="5"/>
            <w:sz w:val="20"/>
            <w:szCs w:val="20"/>
          </w:rPr>
          <w:t>using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(</w:t>
        </w:r>
        <w:proofErr w:type="spellStart"/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MyDatabaseEntities</w:t>
        </w:r>
        <w:proofErr w:type="spellEnd"/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dc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=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000088"/>
            <w:spacing w:val="5"/>
            <w:sz w:val="20"/>
            <w:szCs w:val="20"/>
          </w:rPr>
          <w:t>new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proofErr w:type="spellStart"/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MyDatabaseEntities</w:t>
        </w:r>
        <w:proofErr w:type="spellEnd"/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())</w:t>
        </w:r>
      </w:ins>
    </w:p>
    <w:p w:rsidR="00173B35" w:rsidRPr="00173B35" w:rsidRDefault="00173B35" w:rsidP="00173B35">
      <w:pPr>
        <w:numPr>
          <w:ilvl w:val="0"/>
          <w:numId w:val="7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434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435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{</w:t>
        </w:r>
      </w:ins>
    </w:p>
    <w:p w:rsidR="00173B35" w:rsidRPr="00173B35" w:rsidRDefault="00173B35" w:rsidP="00173B35">
      <w:pPr>
        <w:numPr>
          <w:ilvl w:val="0"/>
          <w:numId w:val="7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436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437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    </w:t>
        </w:r>
        <w:r w:rsidRPr="00173B35">
          <w:rPr>
            <w:rFonts w:ascii="Courier New" w:eastAsia="Times New Roman" w:hAnsi="Courier New" w:cs="Courier New"/>
            <w:color w:val="000088"/>
            <w:spacing w:val="5"/>
            <w:sz w:val="20"/>
            <w:szCs w:val="20"/>
          </w:rPr>
          <w:t>if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(</w:t>
        </w:r>
        <w:proofErr w:type="spellStart"/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emp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.</w:t>
        </w:r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EmployeeID</w:t>
        </w:r>
        <w:proofErr w:type="spellEnd"/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&gt;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006666"/>
            <w:spacing w:val="5"/>
            <w:sz w:val="20"/>
            <w:szCs w:val="20"/>
          </w:rPr>
          <w:t>0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)</w:t>
        </w:r>
      </w:ins>
    </w:p>
    <w:p w:rsidR="00173B35" w:rsidRPr="00173B35" w:rsidRDefault="00173B35" w:rsidP="00173B35">
      <w:pPr>
        <w:numPr>
          <w:ilvl w:val="0"/>
          <w:numId w:val="7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438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439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   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{</w:t>
        </w:r>
      </w:ins>
    </w:p>
    <w:p w:rsidR="00173B35" w:rsidRPr="00173B35" w:rsidRDefault="00173B35" w:rsidP="00173B35">
      <w:pPr>
        <w:numPr>
          <w:ilvl w:val="0"/>
          <w:numId w:val="7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440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441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        </w:t>
        </w:r>
        <w:r w:rsidRPr="00173B35">
          <w:rPr>
            <w:rFonts w:ascii="Courier New" w:eastAsia="Times New Roman" w:hAnsi="Courier New" w:cs="Courier New"/>
            <w:color w:val="880000"/>
            <w:spacing w:val="5"/>
            <w:sz w:val="20"/>
            <w:szCs w:val="20"/>
          </w:rPr>
          <w:t xml:space="preserve">//Edit </w:t>
        </w:r>
      </w:ins>
    </w:p>
    <w:p w:rsidR="00173B35" w:rsidRPr="00173B35" w:rsidRDefault="00173B35" w:rsidP="00173B35">
      <w:pPr>
        <w:numPr>
          <w:ilvl w:val="0"/>
          <w:numId w:val="7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442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443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        </w:t>
        </w:r>
        <w:proofErr w:type="spellStart"/>
        <w:r w:rsidRPr="00173B35">
          <w:rPr>
            <w:rFonts w:ascii="Courier New" w:eastAsia="Times New Roman" w:hAnsi="Courier New" w:cs="Courier New"/>
            <w:color w:val="000088"/>
            <w:spacing w:val="5"/>
            <w:sz w:val="20"/>
            <w:szCs w:val="20"/>
          </w:rPr>
          <w:t>var</w:t>
        </w:r>
        <w:proofErr w:type="spellEnd"/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v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=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proofErr w:type="spellStart"/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dc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.</w:t>
        </w:r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Employees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.</w:t>
        </w:r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Where</w:t>
        </w:r>
        <w:proofErr w:type="spellEnd"/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(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a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=&gt;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proofErr w:type="spellStart"/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a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.</w:t>
        </w:r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EmployeeID</w:t>
        </w:r>
        <w:proofErr w:type="spellEnd"/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==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proofErr w:type="spellStart"/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emp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.</w:t>
        </w:r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EmployeeID</w:t>
        </w:r>
        <w:proofErr w:type="spellEnd"/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).</w:t>
        </w:r>
        <w:proofErr w:type="spellStart"/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FirstOrDefault</w:t>
        </w:r>
        <w:proofErr w:type="spellEnd"/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();</w:t>
        </w:r>
      </w:ins>
    </w:p>
    <w:p w:rsidR="00173B35" w:rsidRPr="00173B35" w:rsidRDefault="00173B35" w:rsidP="00173B35">
      <w:pPr>
        <w:numPr>
          <w:ilvl w:val="0"/>
          <w:numId w:val="7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444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445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lastRenderedPageBreak/>
          <w:t xml:space="preserve">                </w:t>
        </w:r>
        <w:r w:rsidRPr="00173B35">
          <w:rPr>
            <w:rFonts w:ascii="Courier New" w:eastAsia="Times New Roman" w:hAnsi="Courier New" w:cs="Courier New"/>
            <w:color w:val="000088"/>
            <w:spacing w:val="5"/>
            <w:sz w:val="20"/>
            <w:szCs w:val="20"/>
          </w:rPr>
          <w:t>if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(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v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!=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000088"/>
            <w:spacing w:val="5"/>
            <w:sz w:val="20"/>
            <w:szCs w:val="20"/>
          </w:rPr>
          <w:t>null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)</w:t>
        </w:r>
      </w:ins>
    </w:p>
    <w:p w:rsidR="00173B35" w:rsidRPr="00173B35" w:rsidRDefault="00173B35" w:rsidP="00173B35">
      <w:pPr>
        <w:numPr>
          <w:ilvl w:val="0"/>
          <w:numId w:val="7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446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447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       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{</w:t>
        </w:r>
      </w:ins>
    </w:p>
    <w:p w:rsidR="00173B35" w:rsidRPr="00173B35" w:rsidRDefault="00173B35" w:rsidP="00173B35">
      <w:pPr>
        <w:numPr>
          <w:ilvl w:val="0"/>
          <w:numId w:val="7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448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449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            </w:t>
        </w:r>
        <w:proofErr w:type="spellStart"/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v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.</w:t>
        </w:r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FirstName</w:t>
        </w:r>
        <w:proofErr w:type="spellEnd"/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=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proofErr w:type="spellStart"/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emp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.</w:t>
        </w:r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FirstName</w:t>
        </w:r>
        <w:proofErr w:type="spellEnd"/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;</w:t>
        </w:r>
      </w:ins>
    </w:p>
    <w:p w:rsidR="00173B35" w:rsidRPr="00173B35" w:rsidRDefault="00173B35" w:rsidP="00173B35">
      <w:pPr>
        <w:numPr>
          <w:ilvl w:val="0"/>
          <w:numId w:val="7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450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451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            </w:t>
        </w:r>
        <w:proofErr w:type="spellStart"/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v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.</w:t>
        </w:r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LastName</w:t>
        </w:r>
        <w:proofErr w:type="spellEnd"/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=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proofErr w:type="spellStart"/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emp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.</w:t>
        </w:r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LastName</w:t>
        </w:r>
        <w:proofErr w:type="spellEnd"/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;</w:t>
        </w:r>
      </w:ins>
    </w:p>
    <w:p w:rsidR="00173B35" w:rsidRPr="00173B35" w:rsidRDefault="00173B35" w:rsidP="00173B35">
      <w:pPr>
        <w:numPr>
          <w:ilvl w:val="0"/>
          <w:numId w:val="7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452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453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            </w:t>
        </w:r>
        <w:proofErr w:type="spellStart"/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v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.</w:t>
        </w:r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EmailID</w:t>
        </w:r>
        <w:proofErr w:type="spellEnd"/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=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proofErr w:type="spellStart"/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emp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.</w:t>
        </w:r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EmailID</w:t>
        </w:r>
        <w:proofErr w:type="spellEnd"/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;</w:t>
        </w:r>
      </w:ins>
    </w:p>
    <w:p w:rsidR="00173B35" w:rsidRPr="00173B35" w:rsidRDefault="00173B35" w:rsidP="00173B35">
      <w:pPr>
        <w:numPr>
          <w:ilvl w:val="0"/>
          <w:numId w:val="7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454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455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            </w:t>
        </w:r>
        <w:proofErr w:type="spellStart"/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v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.</w:t>
        </w:r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City</w:t>
        </w:r>
        <w:proofErr w:type="spellEnd"/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=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proofErr w:type="spellStart"/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emp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.</w:t>
        </w:r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City</w:t>
        </w:r>
        <w:proofErr w:type="spellEnd"/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;</w:t>
        </w:r>
      </w:ins>
    </w:p>
    <w:p w:rsidR="00173B35" w:rsidRPr="00173B35" w:rsidRDefault="00173B35" w:rsidP="00173B35">
      <w:pPr>
        <w:numPr>
          <w:ilvl w:val="0"/>
          <w:numId w:val="7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456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457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            </w:t>
        </w:r>
        <w:proofErr w:type="spellStart"/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v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.</w:t>
        </w:r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Country</w:t>
        </w:r>
        <w:proofErr w:type="spellEnd"/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=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proofErr w:type="spellStart"/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emp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.</w:t>
        </w:r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Country</w:t>
        </w:r>
        <w:proofErr w:type="spellEnd"/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;</w:t>
        </w:r>
      </w:ins>
    </w:p>
    <w:p w:rsidR="00173B35" w:rsidRPr="00173B35" w:rsidRDefault="00173B35" w:rsidP="00173B35">
      <w:pPr>
        <w:numPr>
          <w:ilvl w:val="0"/>
          <w:numId w:val="7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458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459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       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}</w:t>
        </w:r>
      </w:ins>
    </w:p>
    <w:p w:rsidR="00173B35" w:rsidRPr="00173B35" w:rsidRDefault="00173B35" w:rsidP="00173B35">
      <w:pPr>
        <w:numPr>
          <w:ilvl w:val="0"/>
          <w:numId w:val="7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460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461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   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}</w:t>
        </w:r>
      </w:ins>
    </w:p>
    <w:p w:rsidR="00173B35" w:rsidRPr="00173B35" w:rsidRDefault="00173B35" w:rsidP="00173B35">
      <w:pPr>
        <w:numPr>
          <w:ilvl w:val="0"/>
          <w:numId w:val="7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462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463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    </w:t>
        </w:r>
        <w:r w:rsidRPr="00173B35">
          <w:rPr>
            <w:rFonts w:ascii="Courier New" w:eastAsia="Times New Roman" w:hAnsi="Courier New" w:cs="Courier New"/>
            <w:color w:val="000088"/>
            <w:spacing w:val="5"/>
            <w:sz w:val="20"/>
            <w:szCs w:val="20"/>
          </w:rPr>
          <w:t>else</w:t>
        </w:r>
      </w:ins>
    </w:p>
    <w:p w:rsidR="00173B35" w:rsidRPr="00173B35" w:rsidRDefault="00173B35" w:rsidP="00173B35">
      <w:pPr>
        <w:numPr>
          <w:ilvl w:val="0"/>
          <w:numId w:val="7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464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465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   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{</w:t>
        </w:r>
      </w:ins>
    </w:p>
    <w:p w:rsidR="00173B35" w:rsidRPr="00173B35" w:rsidRDefault="00173B35" w:rsidP="00173B35">
      <w:pPr>
        <w:numPr>
          <w:ilvl w:val="0"/>
          <w:numId w:val="7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466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467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        </w:t>
        </w:r>
        <w:r w:rsidRPr="00173B35">
          <w:rPr>
            <w:rFonts w:ascii="Courier New" w:eastAsia="Times New Roman" w:hAnsi="Courier New" w:cs="Courier New"/>
            <w:color w:val="880000"/>
            <w:spacing w:val="5"/>
            <w:sz w:val="20"/>
            <w:szCs w:val="20"/>
          </w:rPr>
          <w:t>//Save</w:t>
        </w:r>
      </w:ins>
    </w:p>
    <w:p w:rsidR="00173B35" w:rsidRPr="00173B35" w:rsidRDefault="00173B35" w:rsidP="00173B35">
      <w:pPr>
        <w:numPr>
          <w:ilvl w:val="0"/>
          <w:numId w:val="7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468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469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        </w:t>
        </w:r>
        <w:proofErr w:type="spellStart"/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dc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.</w:t>
        </w:r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Employees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.</w:t>
        </w:r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Add</w:t>
        </w:r>
        <w:proofErr w:type="spellEnd"/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(</w:t>
        </w:r>
        <w:proofErr w:type="spellStart"/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emp</w:t>
        </w:r>
        <w:proofErr w:type="spellEnd"/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);</w:t>
        </w:r>
      </w:ins>
    </w:p>
    <w:p w:rsidR="00173B35" w:rsidRPr="00173B35" w:rsidRDefault="00173B35" w:rsidP="00173B35">
      <w:pPr>
        <w:numPr>
          <w:ilvl w:val="0"/>
          <w:numId w:val="7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470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471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   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}</w:t>
        </w:r>
      </w:ins>
    </w:p>
    <w:p w:rsidR="00173B35" w:rsidRPr="00173B35" w:rsidRDefault="00173B35" w:rsidP="00173B35">
      <w:pPr>
        <w:numPr>
          <w:ilvl w:val="0"/>
          <w:numId w:val="7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472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473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    </w:t>
        </w:r>
        <w:proofErr w:type="spellStart"/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dc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.</w:t>
        </w:r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SaveChanges</w:t>
        </w:r>
        <w:proofErr w:type="spellEnd"/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();</w:t>
        </w:r>
      </w:ins>
    </w:p>
    <w:p w:rsidR="00173B35" w:rsidRPr="00173B35" w:rsidRDefault="00173B35" w:rsidP="00173B35">
      <w:pPr>
        <w:numPr>
          <w:ilvl w:val="0"/>
          <w:numId w:val="7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474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475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    status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=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000088"/>
            <w:spacing w:val="5"/>
            <w:sz w:val="20"/>
            <w:szCs w:val="20"/>
          </w:rPr>
          <w:t>true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;</w:t>
        </w:r>
      </w:ins>
    </w:p>
    <w:p w:rsidR="00173B35" w:rsidRPr="00173B35" w:rsidRDefault="00173B35" w:rsidP="00173B35">
      <w:pPr>
        <w:numPr>
          <w:ilvl w:val="0"/>
          <w:numId w:val="7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476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477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}</w:t>
        </w:r>
      </w:ins>
    </w:p>
    <w:p w:rsidR="00173B35" w:rsidRPr="00173B35" w:rsidRDefault="00173B35" w:rsidP="00173B35">
      <w:pPr>
        <w:numPr>
          <w:ilvl w:val="0"/>
          <w:numId w:val="7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478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479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}</w:t>
        </w:r>
      </w:ins>
    </w:p>
    <w:p w:rsidR="00173B35" w:rsidRPr="00173B35" w:rsidRDefault="00173B35" w:rsidP="00173B35">
      <w:pPr>
        <w:numPr>
          <w:ilvl w:val="0"/>
          <w:numId w:val="7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480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481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</w:t>
        </w:r>
        <w:r w:rsidRPr="00173B35">
          <w:rPr>
            <w:rFonts w:ascii="Courier New" w:eastAsia="Times New Roman" w:hAnsi="Courier New" w:cs="Courier New"/>
            <w:color w:val="000088"/>
            <w:spacing w:val="5"/>
            <w:sz w:val="20"/>
            <w:szCs w:val="20"/>
          </w:rPr>
          <w:t>return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000088"/>
            <w:spacing w:val="5"/>
            <w:sz w:val="20"/>
            <w:szCs w:val="20"/>
          </w:rPr>
          <w:t>new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proofErr w:type="spellStart"/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JsonResult</w:t>
        </w:r>
        <w:proofErr w:type="spellEnd"/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{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Data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=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000088"/>
            <w:spacing w:val="5"/>
            <w:sz w:val="20"/>
            <w:szCs w:val="20"/>
          </w:rPr>
          <w:t>new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{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status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=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status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}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};</w:t>
        </w:r>
      </w:ins>
    </w:p>
    <w:p w:rsidR="00173B35" w:rsidRPr="00173B35" w:rsidRDefault="00173B35" w:rsidP="00173B35">
      <w:pPr>
        <w:numPr>
          <w:ilvl w:val="0"/>
          <w:numId w:val="7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482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483" w:author="Unknown"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}</w:t>
        </w:r>
      </w:ins>
    </w:p>
    <w:p w:rsidR="00173B35" w:rsidRPr="00173B35" w:rsidRDefault="00173B35" w:rsidP="00173B35">
      <w:pPr>
        <w:shd w:val="clear" w:color="auto" w:fill="FFFFFF"/>
        <w:spacing w:before="272" w:after="136" w:line="360" w:lineRule="atLeast"/>
        <w:outlineLvl w:val="1"/>
        <w:rPr>
          <w:ins w:id="484" w:author="Unknown"/>
          <w:rFonts w:ascii="Georgia" w:eastAsia="Times New Roman" w:hAnsi="Georgia" w:cs="Times New Roman"/>
          <w:color w:val="484848"/>
          <w:spacing w:val="7"/>
          <w:sz w:val="27"/>
          <w:szCs w:val="27"/>
        </w:rPr>
      </w:pPr>
      <w:ins w:id="485" w:author="Unknown">
        <w:r w:rsidRPr="00173B35">
          <w:rPr>
            <w:rFonts w:ascii="Georgia" w:eastAsia="Times New Roman" w:hAnsi="Georgia" w:cs="Times New Roman"/>
            <w:color w:val="484848"/>
            <w:spacing w:val="7"/>
            <w:sz w:val="27"/>
            <w:szCs w:val="27"/>
          </w:rPr>
          <w:t xml:space="preserve">Step-11: Add an another MVC Action Delete (GET) in </w:t>
        </w:r>
        <w:proofErr w:type="spellStart"/>
        <w:r w:rsidRPr="00173B35">
          <w:rPr>
            <w:rFonts w:ascii="Georgia" w:eastAsia="Times New Roman" w:hAnsi="Georgia" w:cs="Times New Roman"/>
            <w:color w:val="484848"/>
            <w:spacing w:val="7"/>
            <w:sz w:val="27"/>
            <w:szCs w:val="27"/>
          </w:rPr>
          <w:t>HomeController</w:t>
        </w:r>
        <w:proofErr w:type="spellEnd"/>
        <w:r w:rsidRPr="00173B35">
          <w:rPr>
            <w:rFonts w:ascii="Georgia" w:eastAsia="Times New Roman" w:hAnsi="Georgia" w:cs="Times New Roman"/>
            <w:color w:val="484848"/>
            <w:spacing w:val="7"/>
            <w:sz w:val="27"/>
            <w:szCs w:val="27"/>
          </w:rPr>
          <w:t>.</w:t>
        </w:r>
      </w:ins>
    </w:p>
    <w:p w:rsidR="00173B35" w:rsidRPr="00173B35" w:rsidRDefault="00173B35" w:rsidP="00173B35">
      <w:pPr>
        <w:shd w:val="clear" w:color="auto" w:fill="FFFFFF"/>
        <w:spacing w:after="0" w:line="240" w:lineRule="auto"/>
        <w:rPr>
          <w:ins w:id="486" w:author="Unknown"/>
          <w:rFonts w:ascii="Verdana" w:eastAsia="Times New Roman" w:hAnsi="Verdana" w:cs="Times New Roman"/>
          <w:color w:val="4C4C4C"/>
          <w:spacing w:val="3"/>
          <w:sz w:val="19"/>
          <w:szCs w:val="19"/>
        </w:rPr>
      </w:pPr>
      <w:ins w:id="487" w:author="Unknown">
        <w:r w:rsidRPr="00173B35">
          <w:rPr>
            <w:rFonts w:ascii="Verdana" w:eastAsia="Times New Roman" w:hAnsi="Verdana" w:cs="Times New Roman"/>
            <w:color w:val="4C4C4C"/>
            <w:spacing w:val="3"/>
            <w:sz w:val="19"/>
            <w:szCs w:val="19"/>
          </w:rPr>
          <w:t>Here we will add an another MVC Action (GET Method) for getting the confirm dialog window before deleting the selected employee.</w:t>
        </w:r>
        <w:r w:rsidRPr="00173B35">
          <w:rPr>
            <w:rFonts w:ascii="Verdana" w:eastAsia="Times New Roman" w:hAnsi="Verdana" w:cs="Times New Roman"/>
            <w:color w:val="4C4C4C"/>
            <w:spacing w:val="3"/>
            <w:sz w:val="19"/>
            <w:szCs w:val="19"/>
          </w:rPr>
          <w:br/>
        </w:r>
        <w:r w:rsidRPr="00173B35">
          <w:rPr>
            <w:rFonts w:ascii="Verdana" w:eastAsia="Times New Roman" w:hAnsi="Verdana" w:cs="Times New Roman"/>
            <w:color w:val="4C4C4C"/>
            <w:spacing w:val="3"/>
            <w:sz w:val="19"/>
            <w:szCs w:val="19"/>
          </w:rPr>
          <w:br/>
        </w:r>
      </w:ins>
    </w:p>
    <w:p w:rsidR="00173B35" w:rsidRPr="00173B35" w:rsidRDefault="00173B35" w:rsidP="00173B35">
      <w:pPr>
        <w:numPr>
          <w:ilvl w:val="0"/>
          <w:numId w:val="8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488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489" w:author="Unknown"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[</w:t>
        </w:r>
        <w:proofErr w:type="spellStart"/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HttpGet</w:t>
        </w:r>
        <w:proofErr w:type="spellEnd"/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]</w:t>
        </w:r>
      </w:ins>
    </w:p>
    <w:p w:rsidR="00173B35" w:rsidRPr="00173B35" w:rsidRDefault="00173B35" w:rsidP="00173B35">
      <w:pPr>
        <w:numPr>
          <w:ilvl w:val="0"/>
          <w:numId w:val="8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490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491" w:author="Unknown">
        <w:r w:rsidRPr="00173B35">
          <w:rPr>
            <w:rFonts w:ascii="Courier New" w:eastAsia="Times New Roman" w:hAnsi="Courier New" w:cs="Courier New"/>
            <w:color w:val="000088"/>
            <w:spacing w:val="5"/>
            <w:sz w:val="20"/>
            <w:szCs w:val="20"/>
          </w:rPr>
          <w:t>public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proofErr w:type="spellStart"/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ActionResult</w:t>
        </w:r>
        <w:proofErr w:type="spellEnd"/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Delete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(</w:t>
        </w:r>
        <w:proofErr w:type="spellStart"/>
        <w:r w:rsidRPr="00173B35">
          <w:rPr>
            <w:rFonts w:ascii="Courier New" w:eastAsia="Times New Roman" w:hAnsi="Courier New" w:cs="Courier New"/>
            <w:color w:val="000088"/>
            <w:spacing w:val="5"/>
            <w:sz w:val="20"/>
            <w:szCs w:val="20"/>
          </w:rPr>
          <w:t>int</w:t>
        </w:r>
        <w:proofErr w:type="spellEnd"/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id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)</w:t>
        </w:r>
      </w:ins>
    </w:p>
    <w:p w:rsidR="00173B35" w:rsidRPr="00173B35" w:rsidRDefault="00173B35" w:rsidP="00173B35">
      <w:pPr>
        <w:numPr>
          <w:ilvl w:val="0"/>
          <w:numId w:val="8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492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493" w:author="Unknown"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{</w:t>
        </w:r>
      </w:ins>
    </w:p>
    <w:p w:rsidR="00173B35" w:rsidRPr="00173B35" w:rsidRDefault="00173B35" w:rsidP="00173B35">
      <w:pPr>
        <w:numPr>
          <w:ilvl w:val="0"/>
          <w:numId w:val="8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494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495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</w:t>
        </w:r>
        <w:r w:rsidRPr="00173B35">
          <w:rPr>
            <w:rFonts w:ascii="Courier New" w:eastAsia="Times New Roman" w:hAnsi="Courier New" w:cs="Courier New"/>
            <w:color w:val="000088"/>
            <w:spacing w:val="5"/>
            <w:sz w:val="20"/>
            <w:szCs w:val="20"/>
          </w:rPr>
          <w:t>using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(</w:t>
        </w:r>
        <w:proofErr w:type="spellStart"/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MyDatabaseEntities</w:t>
        </w:r>
        <w:proofErr w:type="spellEnd"/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dc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=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000088"/>
            <w:spacing w:val="5"/>
            <w:sz w:val="20"/>
            <w:szCs w:val="20"/>
          </w:rPr>
          <w:t>new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proofErr w:type="spellStart"/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MyDatabaseEntities</w:t>
        </w:r>
        <w:proofErr w:type="spellEnd"/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())</w:t>
        </w:r>
      </w:ins>
    </w:p>
    <w:p w:rsidR="00173B35" w:rsidRPr="00173B35" w:rsidRDefault="00173B35" w:rsidP="00173B35">
      <w:pPr>
        <w:numPr>
          <w:ilvl w:val="0"/>
          <w:numId w:val="8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496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497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{</w:t>
        </w:r>
      </w:ins>
    </w:p>
    <w:p w:rsidR="00173B35" w:rsidRPr="00173B35" w:rsidRDefault="00173B35" w:rsidP="00173B35">
      <w:pPr>
        <w:numPr>
          <w:ilvl w:val="0"/>
          <w:numId w:val="8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498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499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</w:t>
        </w:r>
        <w:proofErr w:type="spellStart"/>
        <w:r w:rsidRPr="00173B35">
          <w:rPr>
            <w:rFonts w:ascii="Courier New" w:eastAsia="Times New Roman" w:hAnsi="Courier New" w:cs="Courier New"/>
            <w:color w:val="000088"/>
            <w:spacing w:val="5"/>
            <w:sz w:val="20"/>
            <w:szCs w:val="20"/>
          </w:rPr>
          <w:t>var</w:t>
        </w:r>
        <w:proofErr w:type="spellEnd"/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v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=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proofErr w:type="spellStart"/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dc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.</w:t>
        </w:r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Employees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.</w:t>
        </w:r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Where</w:t>
        </w:r>
        <w:proofErr w:type="spellEnd"/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(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a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=&gt;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proofErr w:type="spellStart"/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a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.</w:t>
        </w:r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EmployeeID</w:t>
        </w:r>
        <w:proofErr w:type="spellEnd"/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==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id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).</w:t>
        </w:r>
        <w:proofErr w:type="spellStart"/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FirstOrDefault</w:t>
        </w:r>
        <w:proofErr w:type="spellEnd"/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();</w:t>
        </w:r>
      </w:ins>
    </w:p>
    <w:p w:rsidR="00173B35" w:rsidRPr="00173B35" w:rsidRDefault="00173B35" w:rsidP="00173B35">
      <w:pPr>
        <w:numPr>
          <w:ilvl w:val="0"/>
          <w:numId w:val="8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500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501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</w:t>
        </w:r>
        <w:r w:rsidRPr="00173B35">
          <w:rPr>
            <w:rFonts w:ascii="Courier New" w:eastAsia="Times New Roman" w:hAnsi="Courier New" w:cs="Courier New"/>
            <w:color w:val="000088"/>
            <w:spacing w:val="5"/>
            <w:sz w:val="20"/>
            <w:szCs w:val="20"/>
          </w:rPr>
          <w:t>if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(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v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!=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000088"/>
            <w:spacing w:val="5"/>
            <w:sz w:val="20"/>
            <w:szCs w:val="20"/>
          </w:rPr>
          <w:t>null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)</w:t>
        </w:r>
      </w:ins>
    </w:p>
    <w:p w:rsidR="00173B35" w:rsidRPr="00173B35" w:rsidRDefault="00173B35" w:rsidP="00173B35">
      <w:pPr>
        <w:numPr>
          <w:ilvl w:val="0"/>
          <w:numId w:val="8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502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503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{</w:t>
        </w:r>
      </w:ins>
    </w:p>
    <w:p w:rsidR="00173B35" w:rsidRPr="00173B35" w:rsidRDefault="00173B35" w:rsidP="00173B35">
      <w:pPr>
        <w:numPr>
          <w:ilvl w:val="0"/>
          <w:numId w:val="8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504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505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    </w:t>
        </w:r>
        <w:r w:rsidRPr="00173B35">
          <w:rPr>
            <w:rFonts w:ascii="Courier New" w:eastAsia="Times New Roman" w:hAnsi="Courier New" w:cs="Courier New"/>
            <w:color w:val="000088"/>
            <w:spacing w:val="5"/>
            <w:sz w:val="20"/>
            <w:szCs w:val="20"/>
          </w:rPr>
          <w:t>return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View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(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v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);</w:t>
        </w:r>
      </w:ins>
    </w:p>
    <w:p w:rsidR="00173B35" w:rsidRPr="00173B35" w:rsidRDefault="00173B35" w:rsidP="00173B35">
      <w:pPr>
        <w:numPr>
          <w:ilvl w:val="0"/>
          <w:numId w:val="8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506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507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}</w:t>
        </w:r>
      </w:ins>
    </w:p>
    <w:p w:rsidR="00173B35" w:rsidRPr="00173B35" w:rsidRDefault="00173B35" w:rsidP="00173B35">
      <w:pPr>
        <w:numPr>
          <w:ilvl w:val="0"/>
          <w:numId w:val="8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508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509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</w:t>
        </w:r>
        <w:r w:rsidRPr="00173B35">
          <w:rPr>
            <w:rFonts w:ascii="Courier New" w:eastAsia="Times New Roman" w:hAnsi="Courier New" w:cs="Courier New"/>
            <w:color w:val="000088"/>
            <w:spacing w:val="5"/>
            <w:sz w:val="20"/>
            <w:szCs w:val="20"/>
          </w:rPr>
          <w:t>else</w:t>
        </w:r>
      </w:ins>
    </w:p>
    <w:p w:rsidR="00173B35" w:rsidRPr="00173B35" w:rsidRDefault="00173B35" w:rsidP="00173B35">
      <w:pPr>
        <w:numPr>
          <w:ilvl w:val="0"/>
          <w:numId w:val="8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510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511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{</w:t>
        </w:r>
      </w:ins>
    </w:p>
    <w:p w:rsidR="00173B35" w:rsidRPr="00173B35" w:rsidRDefault="00173B35" w:rsidP="00173B35">
      <w:pPr>
        <w:numPr>
          <w:ilvl w:val="0"/>
          <w:numId w:val="8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512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513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    </w:t>
        </w:r>
        <w:r w:rsidRPr="00173B35">
          <w:rPr>
            <w:rFonts w:ascii="Courier New" w:eastAsia="Times New Roman" w:hAnsi="Courier New" w:cs="Courier New"/>
            <w:color w:val="000088"/>
            <w:spacing w:val="5"/>
            <w:sz w:val="20"/>
            <w:szCs w:val="20"/>
          </w:rPr>
          <w:t>return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proofErr w:type="spellStart"/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HttpNotFound</w:t>
        </w:r>
        <w:proofErr w:type="spellEnd"/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();</w:t>
        </w:r>
      </w:ins>
    </w:p>
    <w:p w:rsidR="00173B35" w:rsidRPr="00173B35" w:rsidRDefault="00173B35" w:rsidP="00173B35">
      <w:pPr>
        <w:numPr>
          <w:ilvl w:val="0"/>
          <w:numId w:val="8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514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515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}</w:t>
        </w:r>
      </w:ins>
    </w:p>
    <w:p w:rsidR="00173B35" w:rsidRPr="00173B35" w:rsidRDefault="00173B35" w:rsidP="00173B35">
      <w:pPr>
        <w:numPr>
          <w:ilvl w:val="0"/>
          <w:numId w:val="8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516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517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}</w:t>
        </w:r>
      </w:ins>
    </w:p>
    <w:p w:rsidR="00173B35" w:rsidRPr="00173B35" w:rsidRDefault="00173B35" w:rsidP="00173B35">
      <w:pPr>
        <w:numPr>
          <w:ilvl w:val="0"/>
          <w:numId w:val="8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518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519" w:author="Unknown"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}</w:t>
        </w:r>
      </w:ins>
    </w:p>
    <w:p w:rsidR="00173B35" w:rsidRPr="00173B35" w:rsidRDefault="00173B35" w:rsidP="00173B35">
      <w:pPr>
        <w:shd w:val="clear" w:color="auto" w:fill="FFFFFF"/>
        <w:spacing w:before="272" w:after="136" w:line="360" w:lineRule="atLeast"/>
        <w:outlineLvl w:val="1"/>
        <w:rPr>
          <w:ins w:id="520" w:author="Unknown"/>
          <w:rFonts w:ascii="Georgia" w:eastAsia="Times New Roman" w:hAnsi="Georgia" w:cs="Times New Roman"/>
          <w:color w:val="484848"/>
          <w:spacing w:val="7"/>
          <w:sz w:val="27"/>
          <w:szCs w:val="27"/>
        </w:rPr>
      </w:pPr>
      <w:ins w:id="521" w:author="Unknown">
        <w:r w:rsidRPr="00173B35">
          <w:rPr>
            <w:rFonts w:ascii="Georgia" w:eastAsia="Times New Roman" w:hAnsi="Georgia" w:cs="Times New Roman"/>
            <w:color w:val="484848"/>
            <w:spacing w:val="7"/>
            <w:sz w:val="27"/>
            <w:szCs w:val="27"/>
          </w:rPr>
          <w:t>Step-12: Add a partial view for that  Delete MVC action.</w:t>
        </w:r>
      </w:ins>
    </w:p>
    <w:p w:rsidR="00173B35" w:rsidRPr="00173B35" w:rsidRDefault="00173B35" w:rsidP="00173B35">
      <w:pPr>
        <w:shd w:val="clear" w:color="auto" w:fill="FFFFFF"/>
        <w:spacing w:after="0" w:line="240" w:lineRule="auto"/>
        <w:rPr>
          <w:ins w:id="522" w:author="Unknown"/>
          <w:rFonts w:ascii="Verdana" w:eastAsia="Times New Roman" w:hAnsi="Verdana" w:cs="Times New Roman"/>
          <w:color w:val="4C4C4C"/>
          <w:spacing w:val="3"/>
          <w:sz w:val="19"/>
          <w:szCs w:val="19"/>
        </w:rPr>
      </w:pPr>
      <w:ins w:id="523" w:author="Unknown">
        <w:r w:rsidRPr="00173B35">
          <w:rPr>
            <w:rFonts w:ascii="Verdana" w:eastAsia="Times New Roman" w:hAnsi="Verdana" w:cs="Times New Roman"/>
            <w:color w:val="4C4C4C"/>
            <w:spacing w:val="3"/>
            <w:sz w:val="19"/>
            <w:szCs w:val="19"/>
          </w:rPr>
          <w:lastRenderedPageBreak/>
          <w:t>Right click inside the save action &gt;  Add View.. &gt; Enter view name &gt; Select Empty (without model) from template dropdown &gt; Check the Checkbox "Create as a partial view".</w:t>
        </w:r>
        <w:r w:rsidRPr="00173B35">
          <w:rPr>
            <w:rFonts w:ascii="Verdana" w:eastAsia="Times New Roman" w:hAnsi="Verdana" w:cs="Times New Roman"/>
            <w:color w:val="4C4C4C"/>
            <w:spacing w:val="3"/>
            <w:sz w:val="19"/>
            <w:szCs w:val="19"/>
          </w:rPr>
          <w:br/>
        </w:r>
        <w:r w:rsidRPr="00173B35">
          <w:rPr>
            <w:rFonts w:ascii="Verdana" w:eastAsia="Times New Roman" w:hAnsi="Verdana" w:cs="Times New Roman"/>
            <w:color w:val="4C4C4C"/>
            <w:spacing w:val="3"/>
            <w:sz w:val="19"/>
            <w:szCs w:val="19"/>
          </w:rPr>
          <w:br/>
        </w:r>
      </w:ins>
    </w:p>
    <w:p w:rsidR="00173B35" w:rsidRPr="00173B35" w:rsidRDefault="00173B35" w:rsidP="00173B35">
      <w:pPr>
        <w:numPr>
          <w:ilvl w:val="0"/>
          <w:numId w:val="9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524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525" w:author="Unknown">
        <w:r w:rsidRPr="00173B35">
          <w:rPr>
            <w:rFonts w:ascii="Courier New" w:eastAsia="Times New Roman" w:hAnsi="Courier New" w:cs="Courier New"/>
            <w:color w:val="006666"/>
            <w:spacing w:val="5"/>
            <w:sz w:val="20"/>
            <w:szCs w:val="20"/>
          </w:rPr>
          <w:t>@model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proofErr w:type="spellStart"/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DatatableCRUD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.</w:t>
        </w:r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Models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.</w:t>
        </w:r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Employee</w:t>
        </w:r>
        <w:proofErr w:type="spellEnd"/>
      </w:ins>
    </w:p>
    <w:p w:rsidR="00173B35" w:rsidRPr="00173B35" w:rsidRDefault="00173B35" w:rsidP="00173B35">
      <w:pPr>
        <w:numPr>
          <w:ilvl w:val="0"/>
          <w:numId w:val="9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526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527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 </w:t>
        </w:r>
      </w:ins>
    </w:p>
    <w:p w:rsidR="00173B35" w:rsidRPr="00173B35" w:rsidRDefault="00173B35" w:rsidP="00173B35">
      <w:pPr>
        <w:numPr>
          <w:ilvl w:val="0"/>
          <w:numId w:val="9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528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529" w:author="Unknown"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&lt;h2&gt;</w:t>
        </w:r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Delete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Employee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&lt;/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h2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&gt;</w:t>
        </w:r>
      </w:ins>
    </w:p>
    <w:p w:rsidR="00173B35" w:rsidRPr="00173B35" w:rsidRDefault="00173B35" w:rsidP="00173B35">
      <w:pPr>
        <w:numPr>
          <w:ilvl w:val="0"/>
          <w:numId w:val="9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530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531" w:author="Unknown">
        <w:r w:rsidRPr="00173B35">
          <w:rPr>
            <w:rFonts w:ascii="Courier New" w:eastAsia="Times New Roman" w:hAnsi="Courier New" w:cs="Courier New"/>
            <w:color w:val="006666"/>
            <w:spacing w:val="5"/>
            <w:sz w:val="20"/>
            <w:szCs w:val="20"/>
          </w:rPr>
          <w:t>@using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(</w:t>
        </w:r>
        <w:proofErr w:type="spellStart"/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Html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.</w:t>
        </w:r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BeginForm</w:t>
        </w:r>
        <w:proofErr w:type="spellEnd"/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(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"</w:t>
        </w:r>
        <w:proofErr w:type="spellStart"/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delete"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,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"home</w:t>
        </w:r>
        <w:proofErr w:type="spellEnd"/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"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,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proofErr w:type="spellStart"/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FormMethod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.</w:t>
        </w:r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Post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,</w:t>
        </w:r>
        <w:r w:rsidRPr="00173B35">
          <w:rPr>
            <w:rFonts w:ascii="Courier New" w:eastAsia="Times New Roman" w:hAnsi="Courier New" w:cs="Courier New"/>
            <w:color w:val="000088"/>
            <w:spacing w:val="5"/>
            <w:sz w:val="20"/>
            <w:szCs w:val="20"/>
          </w:rPr>
          <w:t>new</w:t>
        </w:r>
        <w:proofErr w:type="spellEnd"/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{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id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=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"</w:t>
        </w:r>
        <w:proofErr w:type="spellStart"/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popupForm</w:t>
        </w:r>
        <w:proofErr w:type="spellEnd"/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"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}))</w:t>
        </w:r>
      </w:ins>
    </w:p>
    <w:p w:rsidR="00173B35" w:rsidRPr="00173B35" w:rsidRDefault="00173B35" w:rsidP="00173B35">
      <w:pPr>
        <w:numPr>
          <w:ilvl w:val="0"/>
          <w:numId w:val="9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532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533" w:author="Unknown"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{</w:t>
        </w:r>
      </w:ins>
    </w:p>
    <w:p w:rsidR="00173B35" w:rsidRPr="00173B35" w:rsidRDefault="00173B35" w:rsidP="00173B35">
      <w:pPr>
        <w:numPr>
          <w:ilvl w:val="0"/>
          <w:numId w:val="9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534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535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</w:t>
        </w:r>
        <w:r w:rsidRPr="00173B35">
          <w:rPr>
            <w:rFonts w:ascii="Courier New" w:eastAsia="Times New Roman" w:hAnsi="Courier New" w:cs="Courier New"/>
            <w:color w:val="006666"/>
            <w:spacing w:val="5"/>
            <w:sz w:val="20"/>
            <w:szCs w:val="20"/>
          </w:rPr>
          <w:t>@</w:t>
        </w:r>
        <w:proofErr w:type="spellStart"/>
        <w:r w:rsidRPr="00173B35">
          <w:rPr>
            <w:rFonts w:ascii="Courier New" w:eastAsia="Times New Roman" w:hAnsi="Courier New" w:cs="Courier New"/>
            <w:color w:val="006666"/>
            <w:spacing w:val="5"/>
            <w:sz w:val="20"/>
            <w:szCs w:val="20"/>
          </w:rPr>
          <w:t>Html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.</w:t>
        </w:r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HiddenFor</w:t>
        </w:r>
        <w:proofErr w:type="spellEnd"/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(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a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=&gt;</w:t>
        </w:r>
        <w:proofErr w:type="spellStart"/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a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.</w:t>
        </w:r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EmployeeID</w:t>
        </w:r>
        <w:proofErr w:type="spellEnd"/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)</w:t>
        </w:r>
      </w:ins>
    </w:p>
    <w:p w:rsidR="00173B35" w:rsidRPr="00173B35" w:rsidRDefault="00173B35" w:rsidP="00173B35">
      <w:pPr>
        <w:numPr>
          <w:ilvl w:val="0"/>
          <w:numId w:val="9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536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537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&lt;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div </w:t>
        </w:r>
        <w:r w:rsidRPr="00173B35">
          <w:rPr>
            <w:rFonts w:ascii="Courier New" w:eastAsia="Times New Roman" w:hAnsi="Courier New" w:cs="Courier New"/>
            <w:color w:val="000088"/>
            <w:spacing w:val="5"/>
            <w:sz w:val="20"/>
            <w:szCs w:val="20"/>
          </w:rPr>
          <w:t>class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=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"form-group"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&gt;</w:t>
        </w:r>
      </w:ins>
    </w:p>
    <w:p w:rsidR="00173B35" w:rsidRPr="00173B35" w:rsidRDefault="00173B35" w:rsidP="00173B35">
      <w:pPr>
        <w:numPr>
          <w:ilvl w:val="0"/>
          <w:numId w:val="9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538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539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&lt;label&gt;</w:t>
        </w:r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First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Name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&lt;/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label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&gt;</w:t>
        </w:r>
      </w:ins>
    </w:p>
    <w:p w:rsidR="00173B35" w:rsidRPr="00173B35" w:rsidRDefault="00173B35" w:rsidP="00173B35">
      <w:pPr>
        <w:numPr>
          <w:ilvl w:val="0"/>
          <w:numId w:val="9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540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541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&lt;p&gt;</w:t>
        </w:r>
        <w:r w:rsidRPr="00173B35">
          <w:rPr>
            <w:rFonts w:ascii="Courier New" w:eastAsia="Times New Roman" w:hAnsi="Courier New" w:cs="Courier New"/>
            <w:color w:val="006666"/>
            <w:spacing w:val="5"/>
            <w:sz w:val="20"/>
            <w:szCs w:val="20"/>
          </w:rPr>
          <w:t>@</w:t>
        </w:r>
        <w:proofErr w:type="spellStart"/>
        <w:r w:rsidRPr="00173B35">
          <w:rPr>
            <w:rFonts w:ascii="Courier New" w:eastAsia="Times New Roman" w:hAnsi="Courier New" w:cs="Courier New"/>
            <w:color w:val="006666"/>
            <w:spacing w:val="5"/>
            <w:sz w:val="20"/>
            <w:szCs w:val="20"/>
          </w:rPr>
          <w:t>Model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.</w:t>
        </w:r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FirstName</w:t>
        </w:r>
        <w:proofErr w:type="spellEnd"/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&lt;/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p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&gt;</w:t>
        </w:r>
      </w:ins>
    </w:p>
    <w:p w:rsidR="00173B35" w:rsidRPr="00173B35" w:rsidRDefault="00173B35" w:rsidP="00173B35">
      <w:pPr>
        <w:numPr>
          <w:ilvl w:val="0"/>
          <w:numId w:val="9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542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543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&lt;/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div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&gt;</w:t>
        </w:r>
      </w:ins>
    </w:p>
    <w:p w:rsidR="00173B35" w:rsidRPr="00173B35" w:rsidRDefault="00173B35" w:rsidP="00173B35">
      <w:pPr>
        <w:numPr>
          <w:ilvl w:val="0"/>
          <w:numId w:val="9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544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545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 </w:t>
        </w:r>
      </w:ins>
    </w:p>
    <w:p w:rsidR="00173B35" w:rsidRPr="00173B35" w:rsidRDefault="00173B35" w:rsidP="00173B35">
      <w:pPr>
        <w:numPr>
          <w:ilvl w:val="0"/>
          <w:numId w:val="9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546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547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&lt;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div </w:t>
        </w:r>
        <w:r w:rsidRPr="00173B35">
          <w:rPr>
            <w:rFonts w:ascii="Courier New" w:eastAsia="Times New Roman" w:hAnsi="Courier New" w:cs="Courier New"/>
            <w:color w:val="000088"/>
            <w:spacing w:val="5"/>
            <w:sz w:val="20"/>
            <w:szCs w:val="20"/>
          </w:rPr>
          <w:t>class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=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"form-group"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&gt;</w:t>
        </w:r>
      </w:ins>
    </w:p>
    <w:p w:rsidR="00173B35" w:rsidRPr="00173B35" w:rsidRDefault="00173B35" w:rsidP="00173B35">
      <w:pPr>
        <w:numPr>
          <w:ilvl w:val="0"/>
          <w:numId w:val="9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548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549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&lt;label&gt;</w:t>
        </w:r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Last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Name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&lt;/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label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&gt;</w:t>
        </w:r>
      </w:ins>
    </w:p>
    <w:p w:rsidR="00173B35" w:rsidRPr="00173B35" w:rsidRDefault="00173B35" w:rsidP="00173B35">
      <w:pPr>
        <w:numPr>
          <w:ilvl w:val="0"/>
          <w:numId w:val="9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550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551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&lt;p&gt;</w:t>
        </w:r>
        <w:r w:rsidRPr="00173B35">
          <w:rPr>
            <w:rFonts w:ascii="Courier New" w:eastAsia="Times New Roman" w:hAnsi="Courier New" w:cs="Courier New"/>
            <w:color w:val="006666"/>
            <w:spacing w:val="5"/>
            <w:sz w:val="20"/>
            <w:szCs w:val="20"/>
          </w:rPr>
          <w:t>@</w:t>
        </w:r>
        <w:proofErr w:type="spellStart"/>
        <w:r w:rsidRPr="00173B35">
          <w:rPr>
            <w:rFonts w:ascii="Courier New" w:eastAsia="Times New Roman" w:hAnsi="Courier New" w:cs="Courier New"/>
            <w:color w:val="006666"/>
            <w:spacing w:val="5"/>
            <w:sz w:val="20"/>
            <w:szCs w:val="20"/>
          </w:rPr>
          <w:t>Model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.</w:t>
        </w:r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LastName</w:t>
        </w:r>
        <w:proofErr w:type="spellEnd"/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&lt;/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p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&gt;</w:t>
        </w:r>
      </w:ins>
    </w:p>
    <w:p w:rsidR="00173B35" w:rsidRPr="00173B35" w:rsidRDefault="00173B35" w:rsidP="00173B35">
      <w:pPr>
        <w:numPr>
          <w:ilvl w:val="0"/>
          <w:numId w:val="9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552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553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&lt;/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div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&gt;</w:t>
        </w:r>
      </w:ins>
    </w:p>
    <w:p w:rsidR="00173B35" w:rsidRPr="00173B35" w:rsidRDefault="00173B35" w:rsidP="00173B35">
      <w:pPr>
        <w:numPr>
          <w:ilvl w:val="0"/>
          <w:numId w:val="9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554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555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 </w:t>
        </w:r>
      </w:ins>
    </w:p>
    <w:p w:rsidR="00173B35" w:rsidRPr="00173B35" w:rsidRDefault="00173B35" w:rsidP="00173B35">
      <w:pPr>
        <w:numPr>
          <w:ilvl w:val="0"/>
          <w:numId w:val="9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556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557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&lt;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div </w:t>
        </w:r>
        <w:r w:rsidRPr="00173B35">
          <w:rPr>
            <w:rFonts w:ascii="Courier New" w:eastAsia="Times New Roman" w:hAnsi="Courier New" w:cs="Courier New"/>
            <w:color w:val="000088"/>
            <w:spacing w:val="5"/>
            <w:sz w:val="20"/>
            <w:szCs w:val="20"/>
          </w:rPr>
          <w:t>class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=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"form-group"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&gt;</w:t>
        </w:r>
      </w:ins>
    </w:p>
    <w:p w:rsidR="00173B35" w:rsidRPr="00173B35" w:rsidRDefault="00173B35" w:rsidP="00173B35">
      <w:pPr>
        <w:numPr>
          <w:ilvl w:val="0"/>
          <w:numId w:val="9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558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559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&lt;label&gt;</w:t>
        </w:r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Email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&lt;/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label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&gt;</w:t>
        </w:r>
      </w:ins>
    </w:p>
    <w:p w:rsidR="00173B35" w:rsidRPr="00173B35" w:rsidRDefault="00173B35" w:rsidP="00173B35">
      <w:pPr>
        <w:numPr>
          <w:ilvl w:val="0"/>
          <w:numId w:val="9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560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561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&lt;p&gt;</w:t>
        </w:r>
        <w:r w:rsidRPr="00173B35">
          <w:rPr>
            <w:rFonts w:ascii="Courier New" w:eastAsia="Times New Roman" w:hAnsi="Courier New" w:cs="Courier New"/>
            <w:color w:val="006666"/>
            <w:spacing w:val="5"/>
            <w:sz w:val="20"/>
            <w:szCs w:val="20"/>
          </w:rPr>
          <w:t>@</w:t>
        </w:r>
        <w:proofErr w:type="spellStart"/>
        <w:r w:rsidRPr="00173B35">
          <w:rPr>
            <w:rFonts w:ascii="Courier New" w:eastAsia="Times New Roman" w:hAnsi="Courier New" w:cs="Courier New"/>
            <w:color w:val="006666"/>
            <w:spacing w:val="5"/>
            <w:sz w:val="20"/>
            <w:szCs w:val="20"/>
          </w:rPr>
          <w:t>Model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.</w:t>
        </w:r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EmailID</w:t>
        </w:r>
        <w:proofErr w:type="spellEnd"/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&lt;/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p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&gt;</w:t>
        </w:r>
      </w:ins>
    </w:p>
    <w:p w:rsidR="00173B35" w:rsidRPr="00173B35" w:rsidRDefault="00173B35" w:rsidP="00173B35">
      <w:pPr>
        <w:numPr>
          <w:ilvl w:val="0"/>
          <w:numId w:val="9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562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563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&lt;/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div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&gt;</w:t>
        </w:r>
      </w:ins>
    </w:p>
    <w:p w:rsidR="00173B35" w:rsidRPr="00173B35" w:rsidRDefault="00173B35" w:rsidP="00173B35">
      <w:pPr>
        <w:numPr>
          <w:ilvl w:val="0"/>
          <w:numId w:val="9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564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565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 </w:t>
        </w:r>
      </w:ins>
    </w:p>
    <w:p w:rsidR="00173B35" w:rsidRPr="00173B35" w:rsidRDefault="00173B35" w:rsidP="00173B35">
      <w:pPr>
        <w:numPr>
          <w:ilvl w:val="0"/>
          <w:numId w:val="9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566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567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&lt;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div </w:t>
        </w:r>
        <w:r w:rsidRPr="00173B35">
          <w:rPr>
            <w:rFonts w:ascii="Courier New" w:eastAsia="Times New Roman" w:hAnsi="Courier New" w:cs="Courier New"/>
            <w:color w:val="000088"/>
            <w:spacing w:val="5"/>
            <w:sz w:val="20"/>
            <w:szCs w:val="20"/>
          </w:rPr>
          <w:t>class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=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"form-group"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&gt;</w:t>
        </w:r>
      </w:ins>
    </w:p>
    <w:p w:rsidR="00173B35" w:rsidRPr="00173B35" w:rsidRDefault="00173B35" w:rsidP="00173B35">
      <w:pPr>
        <w:numPr>
          <w:ilvl w:val="0"/>
          <w:numId w:val="9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568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569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&lt;label&gt;</w:t>
        </w:r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City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&lt;/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label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&gt;</w:t>
        </w:r>
      </w:ins>
    </w:p>
    <w:p w:rsidR="00173B35" w:rsidRPr="00173B35" w:rsidRDefault="00173B35" w:rsidP="00173B35">
      <w:pPr>
        <w:numPr>
          <w:ilvl w:val="0"/>
          <w:numId w:val="9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570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571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&lt;p&gt;</w:t>
        </w:r>
        <w:r w:rsidRPr="00173B35">
          <w:rPr>
            <w:rFonts w:ascii="Courier New" w:eastAsia="Times New Roman" w:hAnsi="Courier New" w:cs="Courier New"/>
            <w:color w:val="006666"/>
            <w:spacing w:val="5"/>
            <w:sz w:val="20"/>
            <w:szCs w:val="20"/>
          </w:rPr>
          <w:t>@</w:t>
        </w:r>
        <w:proofErr w:type="spellStart"/>
        <w:r w:rsidRPr="00173B35">
          <w:rPr>
            <w:rFonts w:ascii="Courier New" w:eastAsia="Times New Roman" w:hAnsi="Courier New" w:cs="Courier New"/>
            <w:color w:val="006666"/>
            <w:spacing w:val="5"/>
            <w:sz w:val="20"/>
            <w:szCs w:val="20"/>
          </w:rPr>
          <w:t>Model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.</w:t>
        </w:r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City</w:t>
        </w:r>
        <w:proofErr w:type="spellEnd"/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&lt;/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p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&gt;</w:t>
        </w:r>
      </w:ins>
    </w:p>
    <w:p w:rsidR="00173B35" w:rsidRPr="00173B35" w:rsidRDefault="00173B35" w:rsidP="00173B35">
      <w:pPr>
        <w:numPr>
          <w:ilvl w:val="0"/>
          <w:numId w:val="9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572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573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&lt;/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div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&gt;</w:t>
        </w:r>
      </w:ins>
    </w:p>
    <w:p w:rsidR="00173B35" w:rsidRPr="00173B35" w:rsidRDefault="00173B35" w:rsidP="00173B35">
      <w:pPr>
        <w:numPr>
          <w:ilvl w:val="0"/>
          <w:numId w:val="9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574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575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 </w:t>
        </w:r>
      </w:ins>
    </w:p>
    <w:p w:rsidR="00173B35" w:rsidRPr="00173B35" w:rsidRDefault="00173B35" w:rsidP="00173B35">
      <w:pPr>
        <w:numPr>
          <w:ilvl w:val="0"/>
          <w:numId w:val="9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576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577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&lt;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div </w:t>
        </w:r>
        <w:r w:rsidRPr="00173B35">
          <w:rPr>
            <w:rFonts w:ascii="Courier New" w:eastAsia="Times New Roman" w:hAnsi="Courier New" w:cs="Courier New"/>
            <w:color w:val="000088"/>
            <w:spacing w:val="5"/>
            <w:sz w:val="20"/>
            <w:szCs w:val="20"/>
          </w:rPr>
          <w:t>class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=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"form-group"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&gt;</w:t>
        </w:r>
      </w:ins>
    </w:p>
    <w:p w:rsidR="00173B35" w:rsidRPr="00173B35" w:rsidRDefault="00173B35" w:rsidP="00173B35">
      <w:pPr>
        <w:numPr>
          <w:ilvl w:val="0"/>
          <w:numId w:val="9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578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579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&lt;label&gt;</w:t>
        </w:r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Country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&lt;/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label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&gt;</w:t>
        </w:r>
      </w:ins>
    </w:p>
    <w:p w:rsidR="00173B35" w:rsidRPr="00173B35" w:rsidRDefault="00173B35" w:rsidP="00173B35">
      <w:pPr>
        <w:numPr>
          <w:ilvl w:val="0"/>
          <w:numId w:val="9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580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581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&lt;p&gt;</w:t>
        </w:r>
        <w:r w:rsidRPr="00173B35">
          <w:rPr>
            <w:rFonts w:ascii="Courier New" w:eastAsia="Times New Roman" w:hAnsi="Courier New" w:cs="Courier New"/>
            <w:color w:val="006666"/>
            <w:spacing w:val="5"/>
            <w:sz w:val="20"/>
            <w:szCs w:val="20"/>
          </w:rPr>
          <w:t>@</w:t>
        </w:r>
        <w:proofErr w:type="spellStart"/>
        <w:r w:rsidRPr="00173B35">
          <w:rPr>
            <w:rFonts w:ascii="Courier New" w:eastAsia="Times New Roman" w:hAnsi="Courier New" w:cs="Courier New"/>
            <w:color w:val="006666"/>
            <w:spacing w:val="5"/>
            <w:sz w:val="20"/>
            <w:szCs w:val="20"/>
          </w:rPr>
          <w:t>Model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.</w:t>
        </w:r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Country</w:t>
        </w:r>
        <w:proofErr w:type="spellEnd"/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&lt;/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p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&gt;</w:t>
        </w:r>
      </w:ins>
    </w:p>
    <w:p w:rsidR="00173B35" w:rsidRPr="00173B35" w:rsidRDefault="00173B35" w:rsidP="00173B35">
      <w:pPr>
        <w:numPr>
          <w:ilvl w:val="0"/>
          <w:numId w:val="9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582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583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&lt;/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div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&gt;</w:t>
        </w:r>
      </w:ins>
    </w:p>
    <w:p w:rsidR="00173B35" w:rsidRPr="00173B35" w:rsidRDefault="00173B35" w:rsidP="00173B35">
      <w:pPr>
        <w:numPr>
          <w:ilvl w:val="0"/>
          <w:numId w:val="9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584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585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 </w:t>
        </w:r>
      </w:ins>
    </w:p>
    <w:p w:rsidR="00173B35" w:rsidRPr="00173B35" w:rsidRDefault="00173B35" w:rsidP="00173B35">
      <w:pPr>
        <w:numPr>
          <w:ilvl w:val="0"/>
          <w:numId w:val="9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586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587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&lt;div&gt;</w:t>
        </w:r>
      </w:ins>
    </w:p>
    <w:p w:rsidR="00173B35" w:rsidRPr="00173B35" w:rsidRDefault="00173B35" w:rsidP="00173B35">
      <w:pPr>
        <w:numPr>
          <w:ilvl w:val="0"/>
          <w:numId w:val="9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588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589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&lt;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input type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=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"submit"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000088"/>
            <w:spacing w:val="5"/>
            <w:sz w:val="20"/>
            <w:szCs w:val="20"/>
          </w:rPr>
          <w:t>value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=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"Delete"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/&gt;</w:t>
        </w:r>
      </w:ins>
    </w:p>
    <w:p w:rsidR="00173B35" w:rsidRPr="00173B35" w:rsidRDefault="00173B35" w:rsidP="00173B35">
      <w:pPr>
        <w:numPr>
          <w:ilvl w:val="0"/>
          <w:numId w:val="9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590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591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&lt;/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div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&gt;</w:t>
        </w:r>
      </w:ins>
    </w:p>
    <w:p w:rsidR="00173B35" w:rsidRPr="00173B35" w:rsidRDefault="00173B35" w:rsidP="00173B35">
      <w:pPr>
        <w:numPr>
          <w:ilvl w:val="0"/>
          <w:numId w:val="9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592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593" w:author="Unknown"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}</w:t>
        </w:r>
      </w:ins>
    </w:p>
    <w:p w:rsidR="00173B35" w:rsidRPr="00173B35" w:rsidRDefault="00173B35" w:rsidP="00173B35">
      <w:pPr>
        <w:shd w:val="clear" w:color="auto" w:fill="FFFFFF"/>
        <w:spacing w:before="272" w:after="136" w:line="360" w:lineRule="atLeast"/>
        <w:outlineLvl w:val="1"/>
        <w:rPr>
          <w:ins w:id="594" w:author="Unknown"/>
          <w:rFonts w:ascii="Georgia" w:eastAsia="Times New Roman" w:hAnsi="Georgia" w:cs="Times New Roman"/>
          <w:color w:val="484848"/>
          <w:spacing w:val="7"/>
          <w:sz w:val="27"/>
          <w:szCs w:val="27"/>
        </w:rPr>
      </w:pPr>
      <w:ins w:id="595" w:author="Unknown">
        <w:r w:rsidRPr="00173B35">
          <w:rPr>
            <w:rFonts w:ascii="Georgia" w:eastAsia="Times New Roman" w:hAnsi="Georgia" w:cs="Times New Roman"/>
            <w:color w:val="484848"/>
            <w:spacing w:val="7"/>
            <w:sz w:val="27"/>
            <w:szCs w:val="27"/>
          </w:rPr>
          <w:t xml:space="preserve">Step-13: Add an another MVC Action Delete (POST) in </w:t>
        </w:r>
        <w:proofErr w:type="spellStart"/>
        <w:r w:rsidRPr="00173B35">
          <w:rPr>
            <w:rFonts w:ascii="Georgia" w:eastAsia="Times New Roman" w:hAnsi="Georgia" w:cs="Times New Roman"/>
            <w:color w:val="484848"/>
            <w:spacing w:val="7"/>
            <w:sz w:val="27"/>
            <w:szCs w:val="27"/>
          </w:rPr>
          <w:t>HomeController</w:t>
        </w:r>
        <w:proofErr w:type="spellEnd"/>
        <w:r w:rsidRPr="00173B35">
          <w:rPr>
            <w:rFonts w:ascii="Georgia" w:eastAsia="Times New Roman" w:hAnsi="Georgia" w:cs="Times New Roman"/>
            <w:color w:val="484848"/>
            <w:spacing w:val="7"/>
            <w:sz w:val="27"/>
            <w:szCs w:val="27"/>
          </w:rPr>
          <w:t>.</w:t>
        </w:r>
      </w:ins>
    </w:p>
    <w:p w:rsidR="00173B35" w:rsidRPr="00173B35" w:rsidRDefault="00173B35" w:rsidP="00173B35">
      <w:pPr>
        <w:shd w:val="clear" w:color="auto" w:fill="FFFFFF"/>
        <w:spacing w:after="0" w:line="240" w:lineRule="auto"/>
        <w:rPr>
          <w:ins w:id="596" w:author="Unknown"/>
          <w:rFonts w:ascii="Verdana" w:eastAsia="Times New Roman" w:hAnsi="Verdana" w:cs="Times New Roman"/>
          <w:color w:val="4C4C4C"/>
          <w:spacing w:val="3"/>
          <w:sz w:val="19"/>
          <w:szCs w:val="19"/>
        </w:rPr>
      </w:pPr>
      <w:ins w:id="597" w:author="Unknown">
        <w:r w:rsidRPr="00173B35">
          <w:rPr>
            <w:rFonts w:ascii="Verdana" w:eastAsia="Times New Roman" w:hAnsi="Verdana" w:cs="Times New Roman"/>
            <w:color w:val="4C4C4C"/>
            <w:spacing w:val="3"/>
            <w:sz w:val="19"/>
            <w:szCs w:val="19"/>
          </w:rPr>
          <w:t>Here in this MVC Action, we will write code for delete selected employee data from our database.</w:t>
        </w:r>
        <w:r w:rsidRPr="00173B35">
          <w:rPr>
            <w:rFonts w:ascii="Verdana" w:eastAsia="Times New Roman" w:hAnsi="Verdana" w:cs="Times New Roman"/>
            <w:color w:val="4C4C4C"/>
            <w:spacing w:val="3"/>
            <w:sz w:val="19"/>
            <w:szCs w:val="19"/>
          </w:rPr>
          <w:br/>
        </w:r>
      </w:ins>
    </w:p>
    <w:p w:rsidR="00173B35" w:rsidRPr="00173B35" w:rsidRDefault="00173B35" w:rsidP="00173B35">
      <w:pPr>
        <w:numPr>
          <w:ilvl w:val="0"/>
          <w:numId w:val="10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598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599" w:author="Unknown"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lastRenderedPageBreak/>
          <w:t>[</w:t>
        </w:r>
        <w:proofErr w:type="spellStart"/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HttpPost</w:t>
        </w:r>
        <w:proofErr w:type="spellEnd"/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]</w:t>
        </w:r>
      </w:ins>
    </w:p>
    <w:p w:rsidR="00173B35" w:rsidRPr="00173B35" w:rsidRDefault="00173B35" w:rsidP="00173B35">
      <w:pPr>
        <w:numPr>
          <w:ilvl w:val="0"/>
          <w:numId w:val="10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600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601" w:author="Unknown"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[</w:t>
        </w:r>
        <w:proofErr w:type="spellStart"/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ActionName</w:t>
        </w:r>
        <w:proofErr w:type="spellEnd"/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(</w:t>
        </w:r>
        <w:r w:rsidRPr="00173B35">
          <w:rPr>
            <w:rFonts w:ascii="Courier New" w:eastAsia="Times New Roman" w:hAnsi="Courier New" w:cs="Courier New"/>
            <w:color w:val="008800"/>
            <w:spacing w:val="5"/>
            <w:sz w:val="20"/>
            <w:szCs w:val="20"/>
          </w:rPr>
          <w:t>"Delete"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)]</w:t>
        </w:r>
      </w:ins>
    </w:p>
    <w:p w:rsidR="00173B35" w:rsidRPr="00173B35" w:rsidRDefault="00173B35" w:rsidP="00173B35">
      <w:pPr>
        <w:numPr>
          <w:ilvl w:val="0"/>
          <w:numId w:val="10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602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603" w:author="Unknown">
        <w:r w:rsidRPr="00173B35">
          <w:rPr>
            <w:rFonts w:ascii="Courier New" w:eastAsia="Times New Roman" w:hAnsi="Courier New" w:cs="Courier New"/>
            <w:color w:val="000088"/>
            <w:spacing w:val="5"/>
            <w:sz w:val="20"/>
            <w:szCs w:val="20"/>
          </w:rPr>
          <w:t>public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proofErr w:type="spellStart"/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ActionResult</w:t>
        </w:r>
        <w:proofErr w:type="spellEnd"/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proofErr w:type="spellStart"/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DeleteEmployee</w:t>
        </w:r>
        <w:proofErr w:type="spellEnd"/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(</w:t>
        </w:r>
        <w:proofErr w:type="spellStart"/>
        <w:r w:rsidRPr="00173B35">
          <w:rPr>
            <w:rFonts w:ascii="Courier New" w:eastAsia="Times New Roman" w:hAnsi="Courier New" w:cs="Courier New"/>
            <w:color w:val="000088"/>
            <w:spacing w:val="5"/>
            <w:sz w:val="20"/>
            <w:szCs w:val="20"/>
          </w:rPr>
          <w:t>int</w:t>
        </w:r>
        <w:proofErr w:type="spellEnd"/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id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)</w:t>
        </w:r>
      </w:ins>
    </w:p>
    <w:p w:rsidR="00173B35" w:rsidRPr="00173B35" w:rsidRDefault="00173B35" w:rsidP="00173B35">
      <w:pPr>
        <w:numPr>
          <w:ilvl w:val="0"/>
          <w:numId w:val="10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604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605" w:author="Unknown"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{</w:t>
        </w:r>
      </w:ins>
    </w:p>
    <w:p w:rsidR="00173B35" w:rsidRPr="00173B35" w:rsidRDefault="00173B35" w:rsidP="00173B35">
      <w:pPr>
        <w:numPr>
          <w:ilvl w:val="0"/>
          <w:numId w:val="10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606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607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</w:t>
        </w:r>
        <w:proofErr w:type="spellStart"/>
        <w:r w:rsidRPr="00173B35">
          <w:rPr>
            <w:rFonts w:ascii="Courier New" w:eastAsia="Times New Roman" w:hAnsi="Courier New" w:cs="Courier New"/>
            <w:color w:val="000088"/>
            <w:spacing w:val="5"/>
            <w:sz w:val="20"/>
            <w:szCs w:val="20"/>
          </w:rPr>
          <w:t>bool</w:t>
        </w:r>
        <w:proofErr w:type="spellEnd"/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status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=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000088"/>
            <w:spacing w:val="5"/>
            <w:sz w:val="20"/>
            <w:szCs w:val="20"/>
          </w:rPr>
          <w:t>false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;</w:t>
        </w:r>
      </w:ins>
    </w:p>
    <w:p w:rsidR="00173B35" w:rsidRPr="00173B35" w:rsidRDefault="00173B35" w:rsidP="00173B35">
      <w:pPr>
        <w:numPr>
          <w:ilvl w:val="0"/>
          <w:numId w:val="10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608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609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</w:t>
        </w:r>
        <w:r w:rsidRPr="00173B35">
          <w:rPr>
            <w:rFonts w:ascii="Courier New" w:eastAsia="Times New Roman" w:hAnsi="Courier New" w:cs="Courier New"/>
            <w:color w:val="000088"/>
            <w:spacing w:val="5"/>
            <w:sz w:val="20"/>
            <w:szCs w:val="20"/>
          </w:rPr>
          <w:t>using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(</w:t>
        </w:r>
        <w:proofErr w:type="spellStart"/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MyDatabaseEntities</w:t>
        </w:r>
        <w:proofErr w:type="spellEnd"/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dc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=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000088"/>
            <w:spacing w:val="5"/>
            <w:sz w:val="20"/>
            <w:szCs w:val="20"/>
          </w:rPr>
          <w:t>new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proofErr w:type="spellStart"/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MyDatabaseEntities</w:t>
        </w:r>
        <w:proofErr w:type="spellEnd"/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())</w:t>
        </w:r>
      </w:ins>
    </w:p>
    <w:p w:rsidR="00173B35" w:rsidRPr="00173B35" w:rsidRDefault="00173B35" w:rsidP="00173B35">
      <w:pPr>
        <w:numPr>
          <w:ilvl w:val="0"/>
          <w:numId w:val="10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610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611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{</w:t>
        </w:r>
      </w:ins>
    </w:p>
    <w:p w:rsidR="00173B35" w:rsidRPr="00173B35" w:rsidRDefault="00173B35" w:rsidP="00173B35">
      <w:pPr>
        <w:numPr>
          <w:ilvl w:val="0"/>
          <w:numId w:val="10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612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613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</w:t>
        </w:r>
        <w:proofErr w:type="spellStart"/>
        <w:r w:rsidRPr="00173B35">
          <w:rPr>
            <w:rFonts w:ascii="Courier New" w:eastAsia="Times New Roman" w:hAnsi="Courier New" w:cs="Courier New"/>
            <w:color w:val="000088"/>
            <w:spacing w:val="5"/>
            <w:sz w:val="20"/>
            <w:szCs w:val="20"/>
          </w:rPr>
          <w:t>var</w:t>
        </w:r>
        <w:proofErr w:type="spellEnd"/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v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=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proofErr w:type="spellStart"/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dc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.</w:t>
        </w:r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Employees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.</w:t>
        </w:r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Where</w:t>
        </w:r>
        <w:proofErr w:type="spellEnd"/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(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a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=&gt;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proofErr w:type="spellStart"/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a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.</w:t>
        </w:r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EmployeeID</w:t>
        </w:r>
        <w:proofErr w:type="spellEnd"/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==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id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).</w:t>
        </w:r>
        <w:proofErr w:type="spellStart"/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FirstOrDefault</w:t>
        </w:r>
        <w:proofErr w:type="spellEnd"/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();</w:t>
        </w:r>
      </w:ins>
    </w:p>
    <w:p w:rsidR="00173B35" w:rsidRPr="00173B35" w:rsidRDefault="00173B35" w:rsidP="00173B35">
      <w:pPr>
        <w:numPr>
          <w:ilvl w:val="0"/>
          <w:numId w:val="10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614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615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</w:t>
        </w:r>
        <w:r w:rsidRPr="00173B35">
          <w:rPr>
            <w:rFonts w:ascii="Courier New" w:eastAsia="Times New Roman" w:hAnsi="Courier New" w:cs="Courier New"/>
            <w:color w:val="000088"/>
            <w:spacing w:val="5"/>
            <w:sz w:val="20"/>
            <w:szCs w:val="20"/>
          </w:rPr>
          <w:t>if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(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v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!=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000088"/>
            <w:spacing w:val="5"/>
            <w:sz w:val="20"/>
            <w:szCs w:val="20"/>
          </w:rPr>
          <w:t>null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)</w:t>
        </w:r>
      </w:ins>
    </w:p>
    <w:p w:rsidR="00173B35" w:rsidRPr="00173B35" w:rsidRDefault="00173B35" w:rsidP="00173B35">
      <w:pPr>
        <w:numPr>
          <w:ilvl w:val="0"/>
          <w:numId w:val="10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616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617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{</w:t>
        </w:r>
      </w:ins>
    </w:p>
    <w:p w:rsidR="00173B35" w:rsidRPr="00173B35" w:rsidRDefault="00173B35" w:rsidP="00173B35">
      <w:pPr>
        <w:numPr>
          <w:ilvl w:val="0"/>
          <w:numId w:val="10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618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619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    </w:t>
        </w:r>
        <w:proofErr w:type="spellStart"/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dc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.</w:t>
        </w:r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Employees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.</w:t>
        </w:r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Remove</w:t>
        </w:r>
        <w:proofErr w:type="spellEnd"/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(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v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);</w:t>
        </w:r>
      </w:ins>
    </w:p>
    <w:p w:rsidR="00173B35" w:rsidRPr="00173B35" w:rsidRDefault="00173B35" w:rsidP="00173B35">
      <w:pPr>
        <w:numPr>
          <w:ilvl w:val="0"/>
          <w:numId w:val="10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620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621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    </w:t>
        </w:r>
        <w:proofErr w:type="spellStart"/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>dc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.</w:t>
        </w:r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SaveChanges</w:t>
        </w:r>
        <w:proofErr w:type="spellEnd"/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();</w:t>
        </w:r>
      </w:ins>
    </w:p>
    <w:p w:rsidR="00173B35" w:rsidRPr="00173B35" w:rsidRDefault="00173B35" w:rsidP="00173B35">
      <w:pPr>
        <w:numPr>
          <w:ilvl w:val="0"/>
          <w:numId w:val="10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622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623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    status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=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000088"/>
            <w:spacing w:val="5"/>
            <w:sz w:val="20"/>
            <w:szCs w:val="20"/>
          </w:rPr>
          <w:t>true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;</w:t>
        </w:r>
      </w:ins>
    </w:p>
    <w:p w:rsidR="00173B35" w:rsidRPr="00173B35" w:rsidRDefault="00173B35" w:rsidP="00173B35">
      <w:pPr>
        <w:numPr>
          <w:ilvl w:val="0"/>
          <w:numId w:val="10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624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625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   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}</w:t>
        </w:r>
      </w:ins>
    </w:p>
    <w:p w:rsidR="00173B35" w:rsidRPr="00173B35" w:rsidRDefault="00173B35" w:rsidP="00173B35">
      <w:pPr>
        <w:numPr>
          <w:ilvl w:val="0"/>
          <w:numId w:val="10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626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627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}</w:t>
        </w:r>
      </w:ins>
    </w:p>
    <w:p w:rsidR="00173B35" w:rsidRPr="00173B35" w:rsidRDefault="00173B35" w:rsidP="00173B35">
      <w:pPr>
        <w:numPr>
          <w:ilvl w:val="0"/>
          <w:numId w:val="10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628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629" w:author="Unknown"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   </w:t>
        </w:r>
        <w:r w:rsidRPr="00173B35">
          <w:rPr>
            <w:rFonts w:ascii="Courier New" w:eastAsia="Times New Roman" w:hAnsi="Courier New" w:cs="Courier New"/>
            <w:color w:val="000088"/>
            <w:spacing w:val="5"/>
            <w:sz w:val="20"/>
            <w:szCs w:val="20"/>
          </w:rPr>
          <w:t>return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000088"/>
            <w:spacing w:val="5"/>
            <w:sz w:val="20"/>
            <w:szCs w:val="20"/>
          </w:rPr>
          <w:t>new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proofErr w:type="spellStart"/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JsonResult</w:t>
        </w:r>
        <w:proofErr w:type="spellEnd"/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{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660066"/>
            <w:spacing w:val="5"/>
            <w:sz w:val="20"/>
            <w:szCs w:val="20"/>
          </w:rPr>
          <w:t>Data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=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000088"/>
            <w:spacing w:val="5"/>
            <w:sz w:val="20"/>
            <w:szCs w:val="20"/>
          </w:rPr>
          <w:t>new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{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status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=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status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}</w:t>
        </w:r>
        <w:r w:rsidRPr="00173B35">
          <w:rPr>
            <w:rFonts w:ascii="Courier New" w:eastAsia="Times New Roman" w:hAnsi="Courier New" w:cs="Courier New"/>
            <w:color w:val="000000"/>
            <w:spacing w:val="5"/>
            <w:sz w:val="20"/>
            <w:szCs w:val="20"/>
          </w:rPr>
          <w:t xml:space="preserve"> </w:t>
        </w:r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};</w:t>
        </w:r>
      </w:ins>
    </w:p>
    <w:p w:rsidR="00173B35" w:rsidRPr="00173B35" w:rsidRDefault="00173B35" w:rsidP="00173B35">
      <w:pPr>
        <w:numPr>
          <w:ilvl w:val="0"/>
          <w:numId w:val="10"/>
        </w:num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2" w:lineRule="atLeast"/>
        <w:rPr>
          <w:ins w:id="630" w:author="Unknown"/>
          <w:rFonts w:ascii="Courier New" w:eastAsia="Times New Roman" w:hAnsi="Courier New" w:cs="Courier New"/>
          <w:color w:val="BEBEC5"/>
          <w:spacing w:val="5"/>
          <w:sz w:val="20"/>
          <w:szCs w:val="20"/>
        </w:rPr>
      </w:pPr>
      <w:ins w:id="631" w:author="Unknown">
        <w:r w:rsidRPr="00173B35">
          <w:rPr>
            <w:rFonts w:ascii="Courier New" w:eastAsia="Times New Roman" w:hAnsi="Courier New" w:cs="Courier New"/>
            <w:color w:val="666600"/>
            <w:spacing w:val="5"/>
            <w:sz w:val="20"/>
            <w:szCs w:val="20"/>
          </w:rPr>
          <w:t>}</w:t>
        </w:r>
      </w:ins>
    </w:p>
    <w:p w:rsidR="00173B35" w:rsidRPr="00173B35" w:rsidRDefault="00173B35" w:rsidP="00173B35">
      <w:pPr>
        <w:shd w:val="clear" w:color="auto" w:fill="FFFFFF"/>
        <w:spacing w:before="272" w:after="136" w:line="360" w:lineRule="atLeast"/>
        <w:outlineLvl w:val="1"/>
        <w:rPr>
          <w:ins w:id="632" w:author="Unknown"/>
          <w:rFonts w:ascii="Georgia" w:eastAsia="Times New Roman" w:hAnsi="Georgia" w:cs="Times New Roman"/>
          <w:color w:val="484848"/>
          <w:spacing w:val="7"/>
          <w:sz w:val="27"/>
          <w:szCs w:val="27"/>
        </w:rPr>
      </w:pPr>
      <w:ins w:id="633" w:author="Unknown">
        <w:r w:rsidRPr="00173B35">
          <w:rPr>
            <w:rFonts w:ascii="Georgia" w:eastAsia="Times New Roman" w:hAnsi="Georgia" w:cs="Times New Roman"/>
            <w:color w:val="484848"/>
            <w:spacing w:val="7"/>
            <w:sz w:val="27"/>
            <w:szCs w:val="27"/>
          </w:rPr>
          <w:t>Step-14: Run Application.</w:t>
        </w:r>
      </w:ins>
    </w:p>
    <w:p w:rsidR="00173B35" w:rsidRPr="00173B35" w:rsidRDefault="00173B35" w:rsidP="00173B35">
      <w:pPr>
        <w:shd w:val="clear" w:color="auto" w:fill="FFFFFF"/>
        <w:spacing w:after="0" w:line="240" w:lineRule="auto"/>
        <w:rPr>
          <w:ins w:id="634" w:author="Unknown"/>
          <w:rFonts w:ascii="Verdana" w:eastAsia="Times New Roman" w:hAnsi="Verdana" w:cs="Times New Roman"/>
          <w:color w:val="4C4C4C"/>
          <w:spacing w:val="3"/>
          <w:sz w:val="19"/>
          <w:szCs w:val="19"/>
        </w:rPr>
      </w:pPr>
      <w:ins w:id="635" w:author="Unknown">
        <w:r w:rsidRPr="00173B35">
          <w:rPr>
            <w:rFonts w:ascii="Verdana" w:eastAsia="Times New Roman" w:hAnsi="Verdana" w:cs="Times New Roman"/>
            <w:color w:val="4C4C4C"/>
            <w:spacing w:val="3"/>
            <w:sz w:val="19"/>
            <w:szCs w:val="19"/>
          </w:rPr>
          <w:t>We have done all the steps. Now it's time to run the application. </w:t>
        </w:r>
      </w:ins>
    </w:p>
    <w:p w:rsidR="00581C47" w:rsidRDefault="00581C47"/>
    <w:sectPr w:rsidR="00581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021D2"/>
    <w:multiLevelType w:val="multilevel"/>
    <w:tmpl w:val="5D12F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2B14AB"/>
    <w:multiLevelType w:val="multilevel"/>
    <w:tmpl w:val="1FB4C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DA407A"/>
    <w:multiLevelType w:val="multilevel"/>
    <w:tmpl w:val="A0268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CE97CE5"/>
    <w:multiLevelType w:val="multilevel"/>
    <w:tmpl w:val="63785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F863BD1"/>
    <w:multiLevelType w:val="multilevel"/>
    <w:tmpl w:val="E2DCC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5AF532C"/>
    <w:multiLevelType w:val="multilevel"/>
    <w:tmpl w:val="E7C03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E651A60"/>
    <w:multiLevelType w:val="multilevel"/>
    <w:tmpl w:val="32B81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7EF1703"/>
    <w:multiLevelType w:val="multilevel"/>
    <w:tmpl w:val="17D6E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C0A087F"/>
    <w:multiLevelType w:val="multilevel"/>
    <w:tmpl w:val="5826F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6B95CA7"/>
    <w:multiLevelType w:val="multilevel"/>
    <w:tmpl w:val="84540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7"/>
  </w:num>
  <w:num w:numId="8">
    <w:abstractNumId w:val="6"/>
  </w:num>
  <w:num w:numId="9">
    <w:abstractNumId w:val="9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173B35"/>
    <w:rsid w:val="00173B35"/>
    <w:rsid w:val="00581C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73B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3B3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173B3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3B35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173B3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3B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3B35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173B35"/>
  </w:style>
  <w:style w:type="character" w:customStyle="1" w:styleId="pln">
    <w:name w:val="pln"/>
    <w:basedOn w:val="DefaultParagraphFont"/>
    <w:rsid w:val="00173B35"/>
  </w:style>
  <w:style w:type="character" w:customStyle="1" w:styleId="typ">
    <w:name w:val="typ"/>
    <w:basedOn w:val="DefaultParagraphFont"/>
    <w:rsid w:val="00173B35"/>
  </w:style>
  <w:style w:type="character" w:customStyle="1" w:styleId="kwd">
    <w:name w:val="kwd"/>
    <w:basedOn w:val="DefaultParagraphFont"/>
    <w:rsid w:val="00173B35"/>
  </w:style>
  <w:style w:type="character" w:customStyle="1" w:styleId="str">
    <w:name w:val="str"/>
    <w:basedOn w:val="DefaultParagraphFont"/>
    <w:rsid w:val="00173B35"/>
  </w:style>
  <w:style w:type="character" w:customStyle="1" w:styleId="lit">
    <w:name w:val="lit"/>
    <w:basedOn w:val="DefaultParagraphFont"/>
    <w:rsid w:val="00173B35"/>
  </w:style>
  <w:style w:type="character" w:customStyle="1" w:styleId="com">
    <w:name w:val="com"/>
    <w:basedOn w:val="DefaultParagraphFont"/>
    <w:rsid w:val="00173B35"/>
  </w:style>
  <w:style w:type="paragraph" w:styleId="BalloonText">
    <w:name w:val="Balloon Text"/>
    <w:basedOn w:val="Normal"/>
    <w:link w:val="BalloonTextChar"/>
    <w:uiPriority w:val="99"/>
    <w:semiHidden/>
    <w:unhideWhenUsed/>
    <w:rsid w:val="00173B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B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4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74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66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16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95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60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3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79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97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289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29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29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8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otnetawesome.com/2015/12/implement-custom-server-side-filtering-jquery-datatables.html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www.dotnetawesome.com/2015/11/jquery-datatable-server-side-pagination-sorting.html" TargetMode="External"/><Relationship Id="rId12" Type="http://schemas.openxmlformats.org/officeDocument/2006/relationships/hyperlink" Target="https://1.bp.blogspot.com/-hObKxXxy7DY/WFJQYpfSC-I/AAAAAAAACX0/fzWaEOaB0cU6XfDK31xZkuolL4Ut4h7BwCLcB/s1600/View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otnetawesome.com/2015/11/implement-jquery-datatable-in-aspnet-mvc.html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://www.dotnetawesome.com/search/label/jQuery%20DataTabl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2.bp.blogspot.com/-MjUdUITj_Ak/WFJB-P48H-I/AAAAAAAACXk/cOtpHthyXnsXAqs0eC6iaxv8ChK0JdPvQCLcB/s1600/table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otnetawesome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2345</Words>
  <Characters>13373</Characters>
  <Application>Microsoft Office Word</Application>
  <DocSecurity>0</DocSecurity>
  <Lines>111</Lines>
  <Paragraphs>31</Paragraphs>
  <ScaleCrop>false</ScaleCrop>
  <Company/>
  <LinksUpToDate>false</LinksUpToDate>
  <CharactersWithSpaces>15687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Hp-pc</dc:creator>
  <cp:keywords/>
  <dc:description/>
  <cp:lastModifiedBy>Hp-pc</cp:lastModifiedBy>
  <cp:revision>2</cp:revision>
  <dcterms:created xsi:type="dcterms:W3CDTF">2017-12-04T17:16:00Z</dcterms:created>
  <dcterms:modified xsi:type="dcterms:W3CDTF">2017-12-04T17:18:00Z</dcterms:modified>
</cp:coreProperties>
</file>